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B2161AA" w14:textId="77777777" w:rsidR="006E2804" w:rsidRDefault="006E2804">
      <w:pPr>
        <w:spacing w:line="480" w:lineRule="auto"/>
        <w:jc w:val="center"/>
      </w:pPr>
    </w:p>
    <w:p w14:paraId="6AAC68A8" w14:textId="77777777" w:rsidR="006E2804" w:rsidRDefault="006E2804">
      <w:pPr>
        <w:spacing w:line="480" w:lineRule="auto"/>
        <w:jc w:val="center"/>
      </w:pPr>
    </w:p>
    <w:p w14:paraId="7337F42F" w14:textId="77777777" w:rsidR="006E2804" w:rsidRDefault="006E2804">
      <w:pPr>
        <w:spacing w:line="480" w:lineRule="auto"/>
        <w:jc w:val="center"/>
      </w:pPr>
    </w:p>
    <w:p w14:paraId="449F9248" w14:textId="77777777" w:rsidR="006E2804" w:rsidRDefault="006E2804">
      <w:pPr>
        <w:spacing w:line="480" w:lineRule="auto"/>
        <w:jc w:val="center"/>
      </w:pPr>
    </w:p>
    <w:p w14:paraId="38BB9A84" w14:textId="77777777" w:rsidR="006E2804" w:rsidRDefault="006E2804">
      <w:pPr>
        <w:spacing w:line="480" w:lineRule="auto"/>
        <w:jc w:val="center"/>
      </w:pPr>
    </w:p>
    <w:p w14:paraId="102382F0" w14:textId="6657C602" w:rsidR="006E2804" w:rsidRDefault="00B3179A">
      <w:pPr>
        <w:spacing w:line="480" w:lineRule="auto"/>
        <w:jc w:val="center"/>
      </w:pPr>
      <w:r>
        <w:rPr>
          <w:rFonts w:ascii="Times New Roman" w:eastAsia="Times New Roman" w:hAnsi="Times New Roman" w:cs="Times New Roman"/>
          <w:sz w:val="24"/>
          <w:szCs w:val="24"/>
        </w:rPr>
        <w:t xml:space="preserve">Engagement of </w:t>
      </w:r>
      <w:r w:rsidR="008A47A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ntroductory </w:t>
      </w:r>
      <w:r w:rsidR="008A47A5">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iostatistics </w:t>
      </w:r>
      <w:r w:rsidR="008A47A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tudents in </w:t>
      </w:r>
    </w:p>
    <w:p w14:paraId="3D62E184" w14:textId="02E634FB" w:rsidR="006E2804" w:rsidRDefault="00B3179A">
      <w:pPr>
        <w:spacing w:line="480" w:lineRule="auto"/>
        <w:jc w:val="center"/>
      </w:pPr>
      <w:r>
        <w:rPr>
          <w:rFonts w:ascii="Times New Roman" w:eastAsia="Times New Roman" w:hAnsi="Times New Roman" w:cs="Times New Roman"/>
          <w:sz w:val="24"/>
          <w:szCs w:val="24"/>
        </w:rPr>
        <w:t xml:space="preserve">a </w:t>
      </w:r>
      <w:r w:rsidR="008A47A5">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ovel </w:t>
      </w:r>
      <w:r w:rsidR="008A47A5">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ybrid </w:t>
      </w:r>
      <w:r w:rsidR="008A47A5">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ourse </w:t>
      </w:r>
      <w:r w:rsidR="008A47A5">
        <w:rPr>
          <w:rFonts w:ascii="Times New Roman" w:eastAsia="Times New Roman" w:hAnsi="Times New Roman" w:cs="Times New Roman"/>
          <w:sz w:val="24"/>
          <w:szCs w:val="24"/>
        </w:rPr>
        <w:t>f</w:t>
      </w:r>
      <w:r>
        <w:rPr>
          <w:rFonts w:ascii="Times New Roman" w:eastAsia="Times New Roman" w:hAnsi="Times New Roman" w:cs="Times New Roman"/>
          <w:sz w:val="24"/>
          <w:szCs w:val="24"/>
        </w:rPr>
        <w:t>ormat</w:t>
      </w:r>
    </w:p>
    <w:p w14:paraId="157264DD" w14:textId="77777777" w:rsidR="006E2804" w:rsidRDefault="006E2804">
      <w:pPr>
        <w:spacing w:line="480" w:lineRule="auto"/>
        <w:jc w:val="center"/>
      </w:pPr>
    </w:p>
    <w:p w14:paraId="609438F1" w14:textId="77777777" w:rsidR="006E2804" w:rsidRDefault="00B3179A">
      <w:pPr>
        <w:spacing w:line="480" w:lineRule="auto"/>
        <w:jc w:val="center"/>
      </w:pPr>
      <w:r>
        <w:rPr>
          <w:rFonts w:ascii="Times New Roman" w:eastAsia="Times New Roman" w:hAnsi="Times New Roman" w:cs="Times New Roman"/>
          <w:sz w:val="24"/>
          <w:szCs w:val="24"/>
        </w:rPr>
        <w:t xml:space="preserve">Marcel </w:t>
      </w:r>
      <w:proofErr w:type="spellStart"/>
      <w:r>
        <w:rPr>
          <w:rFonts w:ascii="Times New Roman" w:eastAsia="Times New Roman" w:hAnsi="Times New Roman" w:cs="Times New Roman"/>
          <w:sz w:val="24"/>
          <w:szCs w:val="24"/>
        </w:rPr>
        <w:t>Ramos</w:t>
      </w:r>
      <w:r>
        <w:rPr>
          <w:rFonts w:ascii="Times New Roman" w:eastAsia="Times New Roman" w:hAnsi="Times New Roman" w:cs="Times New Roman"/>
          <w:sz w:val="24"/>
          <w:szCs w:val="24"/>
          <w:vertAlign w:val="superscript"/>
        </w:rPr>
        <w:t>a</w:t>
      </w:r>
      <w:proofErr w:type="spellEnd"/>
    </w:p>
    <w:p w14:paraId="31595A68" w14:textId="77777777" w:rsidR="006E2804" w:rsidRDefault="00B3179A">
      <w:pPr>
        <w:spacing w:line="480" w:lineRule="auto"/>
        <w:jc w:val="center"/>
      </w:pPr>
      <w:r>
        <w:rPr>
          <w:rFonts w:ascii="Times New Roman" w:eastAsia="Times New Roman" w:hAnsi="Times New Roman" w:cs="Times New Roman"/>
          <w:sz w:val="24"/>
          <w:szCs w:val="24"/>
        </w:rPr>
        <w:t xml:space="preserve">Misato </w:t>
      </w:r>
      <w:proofErr w:type="spellStart"/>
      <w:r>
        <w:rPr>
          <w:rFonts w:ascii="Times New Roman" w:eastAsia="Times New Roman" w:hAnsi="Times New Roman" w:cs="Times New Roman"/>
          <w:sz w:val="24"/>
          <w:szCs w:val="24"/>
        </w:rPr>
        <w:t>Gbedemah</w:t>
      </w:r>
      <w:r>
        <w:rPr>
          <w:rFonts w:ascii="Times New Roman" w:eastAsia="Times New Roman" w:hAnsi="Times New Roman" w:cs="Times New Roman"/>
          <w:sz w:val="24"/>
          <w:szCs w:val="24"/>
          <w:vertAlign w:val="superscript"/>
        </w:rPr>
        <w:t>b</w:t>
      </w:r>
      <w:proofErr w:type="spellEnd"/>
    </w:p>
    <w:p w14:paraId="4BEE0DFD" w14:textId="77777777" w:rsidR="006E2804" w:rsidRDefault="00B3179A">
      <w:pPr>
        <w:spacing w:line="480" w:lineRule="auto"/>
        <w:jc w:val="center"/>
      </w:pPr>
      <w:r>
        <w:rPr>
          <w:rFonts w:ascii="Times New Roman" w:eastAsia="Times New Roman" w:hAnsi="Times New Roman" w:cs="Times New Roman"/>
          <w:sz w:val="24"/>
          <w:szCs w:val="24"/>
        </w:rPr>
        <w:t xml:space="preserve">Heidi </w:t>
      </w:r>
      <w:proofErr w:type="spellStart"/>
      <w:r>
        <w:rPr>
          <w:rFonts w:ascii="Times New Roman" w:eastAsia="Times New Roman" w:hAnsi="Times New Roman" w:cs="Times New Roman"/>
          <w:sz w:val="24"/>
          <w:szCs w:val="24"/>
        </w:rPr>
        <w:t>Jones</w:t>
      </w:r>
      <w:r>
        <w:rPr>
          <w:rFonts w:ascii="Times New Roman" w:eastAsia="Times New Roman" w:hAnsi="Times New Roman" w:cs="Times New Roman"/>
          <w:sz w:val="24"/>
          <w:szCs w:val="24"/>
          <w:vertAlign w:val="superscript"/>
        </w:rPr>
        <w:t>a</w:t>
      </w:r>
      <w:proofErr w:type="spellEnd"/>
      <w:r>
        <w:rPr>
          <w:rFonts w:ascii="Times New Roman" w:eastAsia="Times New Roman" w:hAnsi="Times New Roman" w:cs="Times New Roman"/>
          <w:sz w:val="24"/>
          <w:szCs w:val="24"/>
        </w:rPr>
        <w:t xml:space="preserve"> </w:t>
      </w:r>
    </w:p>
    <w:p w14:paraId="069B8452" w14:textId="77777777" w:rsidR="006E2804" w:rsidRDefault="00B3179A">
      <w:pPr>
        <w:spacing w:line="480" w:lineRule="auto"/>
        <w:jc w:val="center"/>
      </w:pPr>
      <w:r>
        <w:rPr>
          <w:rFonts w:ascii="Times New Roman" w:eastAsia="Times New Roman" w:hAnsi="Times New Roman" w:cs="Times New Roman"/>
          <w:sz w:val="24"/>
          <w:szCs w:val="24"/>
        </w:rPr>
        <w:t xml:space="preserve">Levi </w:t>
      </w:r>
      <w:proofErr w:type="spellStart"/>
      <w:r>
        <w:rPr>
          <w:rFonts w:ascii="Times New Roman" w:eastAsia="Times New Roman" w:hAnsi="Times New Roman" w:cs="Times New Roman"/>
          <w:sz w:val="24"/>
          <w:szCs w:val="24"/>
        </w:rPr>
        <w:t>Waldron</w:t>
      </w:r>
      <w:r>
        <w:rPr>
          <w:rFonts w:ascii="Times New Roman" w:eastAsia="Times New Roman" w:hAnsi="Times New Roman" w:cs="Times New Roman"/>
          <w:sz w:val="24"/>
          <w:szCs w:val="24"/>
          <w:vertAlign w:val="superscript"/>
        </w:rPr>
        <w:t>a</w:t>
      </w:r>
      <w:proofErr w:type="spellEnd"/>
    </w:p>
    <w:p w14:paraId="172FF65D" w14:textId="77777777" w:rsidR="006E2804" w:rsidRDefault="006E2804">
      <w:pPr>
        <w:spacing w:line="480" w:lineRule="auto"/>
        <w:jc w:val="center"/>
      </w:pPr>
    </w:p>
    <w:p w14:paraId="260B0695" w14:textId="77777777" w:rsidR="006E2804" w:rsidRDefault="00B3179A">
      <w:pPr>
        <w:spacing w:line="480" w:lineRule="auto"/>
        <w:jc w:val="center"/>
      </w:pPr>
      <w:proofErr w:type="spellStart"/>
      <w:r>
        <w:rPr>
          <w:rFonts w:ascii="Times New Roman" w:eastAsia="Times New Roman" w:hAnsi="Times New Roman" w:cs="Times New Roman"/>
          <w:sz w:val="24"/>
          <w:szCs w:val="24"/>
          <w:vertAlign w:val="superscript"/>
        </w:rPr>
        <w:t>a</w:t>
      </w:r>
      <w:r>
        <w:rPr>
          <w:rFonts w:ascii="Times New Roman" w:eastAsia="Times New Roman" w:hAnsi="Times New Roman" w:cs="Times New Roman"/>
          <w:sz w:val="24"/>
          <w:szCs w:val="24"/>
        </w:rPr>
        <w:t>City</w:t>
      </w:r>
      <w:proofErr w:type="spellEnd"/>
      <w:r>
        <w:rPr>
          <w:rFonts w:ascii="Times New Roman" w:eastAsia="Times New Roman" w:hAnsi="Times New Roman" w:cs="Times New Roman"/>
          <w:sz w:val="24"/>
          <w:szCs w:val="24"/>
        </w:rPr>
        <w:t xml:space="preserve"> University of New York Graduate School of Public Health and Health Policy,</w:t>
      </w:r>
    </w:p>
    <w:p w14:paraId="10084FD5" w14:textId="77777777" w:rsidR="006E2804" w:rsidRDefault="00B3179A">
      <w:pPr>
        <w:spacing w:line="480" w:lineRule="auto"/>
        <w:jc w:val="center"/>
      </w:pPr>
      <w:r>
        <w:rPr>
          <w:rFonts w:ascii="Times New Roman" w:eastAsia="Times New Roman" w:hAnsi="Times New Roman" w:cs="Times New Roman"/>
          <w:sz w:val="24"/>
          <w:szCs w:val="24"/>
        </w:rPr>
        <w:t>55 W 125th Street, New York, N.Y. 10035-4003, U.S.A.</w:t>
      </w:r>
    </w:p>
    <w:p w14:paraId="29EB5FB8" w14:textId="77777777" w:rsidR="006E2804" w:rsidRDefault="00B3179A">
      <w:pPr>
        <w:spacing w:line="480" w:lineRule="auto"/>
        <w:jc w:val="center"/>
      </w:pPr>
      <w:proofErr w:type="spellStart"/>
      <w:r>
        <w:rPr>
          <w:rFonts w:ascii="Times New Roman" w:eastAsia="Times New Roman" w:hAnsi="Times New Roman" w:cs="Times New Roman"/>
          <w:sz w:val="24"/>
          <w:szCs w:val="24"/>
          <w:vertAlign w:val="superscript"/>
        </w:rPr>
        <w:t>b</w:t>
      </w:r>
      <w:r>
        <w:rPr>
          <w:rFonts w:ascii="Times New Roman" w:eastAsia="Times New Roman" w:hAnsi="Times New Roman" w:cs="Times New Roman"/>
          <w:sz w:val="24"/>
          <w:szCs w:val="24"/>
        </w:rPr>
        <w:t>Department</w:t>
      </w:r>
      <w:proofErr w:type="spellEnd"/>
      <w:r>
        <w:rPr>
          <w:rFonts w:ascii="Times New Roman" w:eastAsia="Times New Roman" w:hAnsi="Times New Roman" w:cs="Times New Roman"/>
          <w:sz w:val="24"/>
          <w:szCs w:val="24"/>
        </w:rPr>
        <w:t xml:space="preserve"> of Psychology, City University of New York Queens College,</w:t>
      </w:r>
    </w:p>
    <w:p w14:paraId="45C3D84E" w14:textId="77777777" w:rsidR="006E2804" w:rsidRDefault="00B3179A">
      <w:pPr>
        <w:spacing w:line="480" w:lineRule="auto"/>
        <w:jc w:val="center"/>
      </w:pPr>
      <w:r>
        <w:rPr>
          <w:rFonts w:ascii="Times New Roman" w:eastAsia="Times New Roman" w:hAnsi="Times New Roman" w:cs="Times New Roman"/>
          <w:sz w:val="24"/>
          <w:szCs w:val="24"/>
        </w:rPr>
        <w:t xml:space="preserve">65-30 </w:t>
      </w:r>
      <w:proofErr w:type="spellStart"/>
      <w:r>
        <w:rPr>
          <w:rFonts w:ascii="Times New Roman" w:eastAsia="Times New Roman" w:hAnsi="Times New Roman" w:cs="Times New Roman"/>
          <w:sz w:val="24"/>
          <w:szCs w:val="24"/>
        </w:rPr>
        <w:t>Kissena</w:t>
      </w:r>
      <w:proofErr w:type="spellEnd"/>
      <w:r>
        <w:rPr>
          <w:rFonts w:ascii="Times New Roman" w:eastAsia="Times New Roman" w:hAnsi="Times New Roman" w:cs="Times New Roman"/>
          <w:sz w:val="24"/>
          <w:szCs w:val="24"/>
        </w:rPr>
        <w:t xml:space="preserve"> Blvd., Queens, N.Y. 11367, U.S.A.</w:t>
      </w:r>
    </w:p>
    <w:p w14:paraId="054E069A" w14:textId="77777777" w:rsidR="006E2804" w:rsidRDefault="006E2804">
      <w:pPr>
        <w:spacing w:line="480" w:lineRule="auto"/>
        <w:jc w:val="center"/>
      </w:pPr>
    </w:p>
    <w:p w14:paraId="1D5FE264" w14:textId="77777777" w:rsidR="006E2804" w:rsidRDefault="00B3179A">
      <w:pPr>
        <w:spacing w:line="480" w:lineRule="auto"/>
        <w:jc w:val="center"/>
      </w:pPr>
      <w:r>
        <w:rPr>
          <w:rFonts w:ascii="Times New Roman" w:eastAsia="Times New Roman" w:hAnsi="Times New Roman" w:cs="Times New Roman"/>
          <w:sz w:val="24"/>
          <w:szCs w:val="24"/>
        </w:rPr>
        <w:t>Corresponding author: Levi Waldron, PhD.</w:t>
      </w:r>
    </w:p>
    <w:p w14:paraId="027CE2C2" w14:textId="77777777" w:rsidR="006E2804" w:rsidRDefault="00B3179A">
      <w:pPr>
        <w:spacing w:line="480" w:lineRule="auto"/>
        <w:jc w:val="center"/>
      </w:pPr>
      <w:r>
        <w:rPr>
          <w:rFonts w:ascii="Times New Roman" w:eastAsia="Times New Roman" w:hAnsi="Times New Roman" w:cs="Times New Roman"/>
          <w:sz w:val="24"/>
          <w:szCs w:val="24"/>
        </w:rPr>
        <w:t>55 W 125th St. Rm 616, New York, N.Y. 10027, U.S.A.</w:t>
      </w:r>
    </w:p>
    <w:p w14:paraId="0C13EA72" w14:textId="77777777" w:rsidR="006E2804" w:rsidRDefault="00B3179A">
      <w:pPr>
        <w:spacing w:line="480" w:lineRule="auto"/>
        <w:jc w:val="center"/>
      </w:pPr>
      <w:r>
        <w:rPr>
          <w:rFonts w:ascii="Times New Roman" w:eastAsia="Times New Roman" w:hAnsi="Times New Roman" w:cs="Times New Roman"/>
          <w:sz w:val="24"/>
          <w:szCs w:val="24"/>
        </w:rPr>
        <w:t>e-mail: Levi.Waldron@sph.cuny.edu</w:t>
      </w:r>
    </w:p>
    <w:p w14:paraId="7315D335" w14:textId="77777777" w:rsidR="006E2804" w:rsidRDefault="00B3179A">
      <w:pPr>
        <w:spacing w:line="480" w:lineRule="auto"/>
        <w:jc w:val="center"/>
      </w:pPr>
      <w:r>
        <w:rPr>
          <w:rFonts w:ascii="Times New Roman" w:eastAsia="Times New Roman" w:hAnsi="Times New Roman" w:cs="Times New Roman"/>
          <w:sz w:val="24"/>
          <w:szCs w:val="24"/>
        </w:rPr>
        <w:t>phone: +1 646 583 1957</w:t>
      </w:r>
    </w:p>
    <w:p w14:paraId="27548724" w14:textId="77777777" w:rsidR="006E2804" w:rsidRDefault="00B3179A">
      <w:r>
        <w:br w:type="page"/>
      </w:r>
    </w:p>
    <w:p w14:paraId="70D1342F" w14:textId="77777777" w:rsidR="006E2804" w:rsidRDefault="006E2804">
      <w:pPr>
        <w:spacing w:line="480" w:lineRule="auto"/>
        <w:jc w:val="center"/>
      </w:pPr>
    </w:p>
    <w:p w14:paraId="24CBF38D" w14:textId="77777777" w:rsidR="006E2804" w:rsidRDefault="00B3179A">
      <w:pPr>
        <w:spacing w:line="480" w:lineRule="auto"/>
        <w:rPr>
          <w:ins w:id="0" w:author="Hunter" w:date="2016-09-14T12:29:00Z"/>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5D440CDC" w14:textId="16AE3375" w:rsidR="00F06599" w:rsidRPr="007C3353" w:rsidRDefault="00F06599">
      <w:pPr>
        <w:spacing w:line="480" w:lineRule="auto"/>
        <w:rPr>
          <w:b/>
          <w:rPrChange w:id="1" w:author="Hunter" w:date="2016-09-14T12:30:00Z">
            <w:rPr/>
          </w:rPrChange>
        </w:rPr>
      </w:pPr>
      <w:ins w:id="2" w:author="Hunter" w:date="2016-09-14T12:29:00Z">
        <w:r w:rsidRPr="007C3353">
          <w:rPr>
            <w:rFonts w:ascii="Times New Roman" w:eastAsia="Times New Roman" w:hAnsi="Times New Roman" w:cs="Times New Roman"/>
            <w:b/>
            <w:sz w:val="24"/>
            <w:szCs w:val="24"/>
          </w:rPr>
          <w:t>Background</w:t>
        </w:r>
      </w:ins>
    </w:p>
    <w:p w14:paraId="33F8D9AF" w14:textId="77777777" w:rsidR="00F06599" w:rsidRDefault="00B3179A">
      <w:pPr>
        <w:spacing w:line="480" w:lineRule="auto"/>
        <w:rPr>
          <w:ins w:id="3" w:author="Hunter" w:date="2016-09-14T12:29: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online-only courses can be delivered without constraints of geography or synchronization of lecture times, traditional in-person lectures continue to be central to teaching and to student experiences at most universities. Hybrid learning courses fill the gap between, providing convenience and schedule flexibility while maintaining the traditional face-to-face experience </w:t>
      </w:r>
      <w:hyperlink r:id="rId5">
        <w:r>
          <w:rPr>
            <w:rFonts w:ascii="Times New Roman" w:eastAsia="Times New Roman" w:hAnsi="Times New Roman" w:cs="Times New Roman"/>
            <w:sz w:val="24"/>
            <w:szCs w:val="24"/>
          </w:rPr>
          <w:t xml:space="preserve">(Cavanagh, 2011; Means, Toyama, Murphy, </w:t>
        </w:r>
        <w:proofErr w:type="spellStart"/>
        <w:r>
          <w:rPr>
            <w:rFonts w:ascii="Times New Roman" w:eastAsia="Times New Roman" w:hAnsi="Times New Roman" w:cs="Times New Roman"/>
            <w:sz w:val="24"/>
            <w:szCs w:val="24"/>
          </w:rPr>
          <w:t>Bakia</w:t>
        </w:r>
        <w:proofErr w:type="spellEnd"/>
        <w:r>
          <w:rPr>
            <w:rFonts w:ascii="Times New Roman" w:eastAsia="Times New Roman" w:hAnsi="Times New Roman" w:cs="Times New Roman"/>
            <w:sz w:val="24"/>
            <w:szCs w:val="24"/>
          </w:rPr>
          <w:t>, &amp; Jones, 2009)</w:t>
        </w:r>
      </w:hyperlink>
      <w:r>
        <w:rPr>
          <w:rFonts w:ascii="Times New Roman" w:eastAsia="Times New Roman" w:hAnsi="Times New Roman" w:cs="Times New Roman"/>
          <w:sz w:val="24"/>
          <w:szCs w:val="24"/>
        </w:rPr>
        <w:t xml:space="preserve">. The CUNY Graduate School of Public Health and Health Policy and Hunter College are urban campuses that draw working students from a wide commuting area, leading us to experiment with hybrid course formats that offer a maximum degree of flexibility to students. </w:t>
      </w:r>
    </w:p>
    <w:p w14:paraId="31B547D2" w14:textId="12910FF2" w:rsidR="00F06599" w:rsidRPr="007C3353" w:rsidRDefault="00F06599">
      <w:pPr>
        <w:spacing w:line="480" w:lineRule="auto"/>
        <w:rPr>
          <w:ins w:id="4" w:author="Hunter" w:date="2016-09-14T12:29:00Z"/>
          <w:rFonts w:ascii="Times New Roman" w:eastAsia="Times New Roman" w:hAnsi="Times New Roman" w:cs="Times New Roman"/>
          <w:b/>
          <w:sz w:val="24"/>
          <w:szCs w:val="24"/>
          <w:rPrChange w:id="5" w:author="Hunter" w:date="2016-09-14T12:30:00Z">
            <w:rPr>
              <w:ins w:id="6" w:author="Hunter" w:date="2016-09-14T12:29:00Z"/>
              <w:rFonts w:ascii="Times New Roman" w:eastAsia="Times New Roman" w:hAnsi="Times New Roman" w:cs="Times New Roman"/>
              <w:sz w:val="24"/>
              <w:szCs w:val="24"/>
            </w:rPr>
          </w:rPrChange>
        </w:rPr>
      </w:pPr>
      <w:ins w:id="7" w:author="Hunter" w:date="2016-09-14T12:29:00Z">
        <w:r w:rsidRPr="007C3353">
          <w:rPr>
            <w:rFonts w:ascii="Times New Roman" w:eastAsia="Times New Roman" w:hAnsi="Times New Roman" w:cs="Times New Roman"/>
            <w:b/>
            <w:sz w:val="24"/>
            <w:szCs w:val="24"/>
            <w:rPrChange w:id="8" w:author="Hunter" w:date="2016-09-14T12:30:00Z">
              <w:rPr>
                <w:rFonts w:ascii="Times New Roman" w:eastAsia="Times New Roman" w:hAnsi="Times New Roman" w:cs="Times New Roman"/>
                <w:sz w:val="24"/>
                <w:szCs w:val="24"/>
              </w:rPr>
            </w:rPrChange>
          </w:rPr>
          <w:t>Methods</w:t>
        </w:r>
      </w:ins>
    </w:p>
    <w:p w14:paraId="621D636B" w14:textId="77777777" w:rsidR="00F06599" w:rsidRDefault="00B3179A">
      <w:pPr>
        <w:spacing w:line="480" w:lineRule="auto"/>
        <w:rPr>
          <w:ins w:id="9" w:author="Hunter" w:date="2016-09-14T12:29: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Lectures and lab sessions were held on campus in a traditional lecture style, but streamed live over YouTube with remote attendees able to type questions and have them answered by the instructor in real time, and later made available for viewing. </w:t>
      </w:r>
    </w:p>
    <w:p w14:paraId="5B80718E" w14:textId="69914CB2" w:rsidR="00F06599" w:rsidRPr="007C3353" w:rsidRDefault="00F06599">
      <w:pPr>
        <w:spacing w:line="480" w:lineRule="auto"/>
        <w:rPr>
          <w:ins w:id="10" w:author="Hunter" w:date="2016-09-14T12:29:00Z"/>
          <w:rFonts w:ascii="Times New Roman" w:eastAsia="Times New Roman" w:hAnsi="Times New Roman" w:cs="Times New Roman"/>
          <w:b/>
          <w:sz w:val="24"/>
          <w:szCs w:val="24"/>
          <w:rPrChange w:id="11" w:author="Hunter" w:date="2016-09-14T12:30:00Z">
            <w:rPr>
              <w:ins w:id="12" w:author="Hunter" w:date="2016-09-14T12:29:00Z"/>
              <w:rFonts w:ascii="Times New Roman" w:eastAsia="Times New Roman" w:hAnsi="Times New Roman" w:cs="Times New Roman"/>
              <w:sz w:val="24"/>
              <w:szCs w:val="24"/>
            </w:rPr>
          </w:rPrChange>
        </w:rPr>
      </w:pPr>
      <w:ins w:id="13" w:author="Hunter" w:date="2016-09-14T12:29:00Z">
        <w:r w:rsidRPr="007C3353">
          <w:rPr>
            <w:rFonts w:ascii="Times New Roman" w:eastAsia="Times New Roman" w:hAnsi="Times New Roman" w:cs="Times New Roman"/>
            <w:b/>
            <w:sz w:val="24"/>
            <w:szCs w:val="24"/>
            <w:rPrChange w:id="14" w:author="Hunter" w:date="2016-09-14T12:30:00Z">
              <w:rPr>
                <w:rFonts w:ascii="Times New Roman" w:eastAsia="Times New Roman" w:hAnsi="Times New Roman" w:cs="Times New Roman"/>
                <w:sz w:val="24"/>
                <w:szCs w:val="24"/>
              </w:rPr>
            </w:rPrChange>
          </w:rPr>
          <w:t>Results</w:t>
        </w:r>
      </w:ins>
    </w:p>
    <w:p w14:paraId="28195F71" w14:textId="77777777" w:rsidR="007C3353" w:rsidRDefault="00B3179A">
      <w:pPr>
        <w:spacing w:line="480" w:lineRule="auto"/>
        <w:rPr>
          <w:ins w:id="15" w:author="Hunter" w:date="2016-09-14T12:30: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a post-course survey we found students to be divided in their preferences for in-person course formats (46%) versus synchronous and asynchronous online formats (35% and 19%, respectively). In the hypothetical scenario of retaking the course, the option of attending each lecture either in-person or online was preferred (69% for this hybrid format, 11% for in-person only and another 11% for in-person only). Although long commuting times, work and family responsibilities were common, interactivity and learning preference were the most important considerations for students regardless of their decision for online or in-person attendance. Analysis of YouTube viewing data showed a majority of online participation occurring during </w:t>
      </w:r>
      <w:r>
        <w:rPr>
          <w:rFonts w:ascii="Times New Roman" w:eastAsia="Times New Roman" w:hAnsi="Times New Roman" w:cs="Times New Roman"/>
          <w:sz w:val="24"/>
          <w:szCs w:val="24"/>
        </w:rPr>
        <w:lastRenderedPageBreak/>
        <w:t xml:space="preserve">live lectures, with an additional peak of viewing of all lectures occurring immediately before exams. </w:t>
      </w:r>
    </w:p>
    <w:p w14:paraId="77916913" w14:textId="20790872" w:rsidR="007C3353" w:rsidRPr="007C3353" w:rsidRDefault="007C3353">
      <w:pPr>
        <w:spacing w:line="480" w:lineRule="auto"/>
        <w:rPr>
          <w:ins w:id="16" w:author="Hunter" w:date="2016-09-14T12:29:00Z"/>
          <w:rFonts w:ascii="Times New Roman" w:eastAsia="Times New Roman" w:hAnsi="Times New Roman" w:cs="Times New Roman"/>
          <w:b/>
          <w:sz w:val="24"/>
          <w:szCs w:val="24"/>
          <w:rPrChange w:id="17" w:author="Hunter" w:date="2016-09-14T12:30:00Z">
            <w:rPr>
              <w:ins w:id="18" w:author="Hunter" w:date="2016-09-14T12:29:00Z"/>
              <w:rFonts w:ascii="Times New Roman" w:eastAsia="Times New Roman" w:hAnsi="Times New Roman" w:cs="Times New Roman"/>
              <w:sz w:val="24"/>
              <w:szCs w:val="24"/>
            </w:rPr>
          </w:rPrChange>
        </w:rPr>
      </w:pPr>
      <w:ins w:id="19" w:author="Hunter" w:date="2016-09-14T12:30:00Z">
        <w:r w:rsidRPr="007C3353">
          <w:rPr>
            <w:rFonts w:ascii="Times New Roman" w:eastAsia="Times New Roman" w:hAnsi="Times New Roman" w:cs="Times New Roman"/>
            <w:b/>
            <w:sz w:val="24"/>
            <w:szCs w:val="24"/>
            <w:rPrChange w:id="20" w:author="Hunter" w:date="2016-09-14T12:30:00Z">
              <w:rPr>
                <w:rFonts w:ascii="Times New Roman" w:eastAsia="Times New Roman" w:hAnsi="Times New Roman" w:cs="Times New Roman"/>
                <w:sz w:val="24"/>
                <w:szCs w:val="24"/>
              </w:rPr>
            </w:rPrChange>
          </w:rPr>
          <w:t>Conclusions</w:t>
        </w:r>
      </w:ins>
    </w:p>
    <w:p w14:paraId="3F4B2118" w14:textId="706F4405" w:rsidR="006E2804" w:rsidRDefault="00B3179A">
      <w:pPr>
        <w:spacing w:line="480" w:lineRule="auto"/>
        <w:rPr>
          <w:ins w:id="21" w:author="Hunter" w:date="2016-09-14T12:30:00Z"/>
          <w:rFonts w:ascii="Times New Roman" w:eastAsia="Times New Roman" w:hAnsi="Times New Roman" w:cs="Times New Roman"/>
          <w:sz w:val="24"/>
          <w:szCs w:val="24"/>
        </w:rPr>
      </w:pPr>
      <w:del w:id="22" w:author="Hunter" w:date="2016-09-14T12:29:00Z">
        <w:r w:rsidDel="007C3353">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We found this hybrid format to be a viable and popular way to accommodate diverse personal circumstances and learning preferences within the framework of a traditional lecture format.</w:t>
      </w:r>
    </w:p>
    <w:p w14:paraId="7A08EC4E" w14:textId="77777777" w:rsidR="007C3353" w:rsidRDefault="007C3353">
      <w:pPr>
        <w:spacing w:line="480" w:lineRule="auto"/>
      </w:pPr>
    </w:p>
    <w:p w14:paraId="40416A63" w14:textId="77777777" w:rsidR="006E2804" w:rsidRDefault="00B3179A">
      <w:pPr>
        <w:spacing w:line="480" w:lineRule="auto"/>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online learning, format preference, graduate-level, hybrid-course format</w:t>
      </w:r>
    </w:p>
    <w:p w14:paraId="289B3B8C" w14:textId="77777777" w:rsidR="006E2804" w:rsidRDefault="00B3179A">
      <w:r>
        <w:br w:type="page"/>
      </w:r>
    </w:p>
    <w:p w14:paraId="66482CB2" w14:textId="77777777" w:rsidR="006E2804" w:rsidRDefault="006E2804"/>
    <w:p w14:paraId="79E78366" w14:textId="77777777" w:rsidR="006E2804" w:rsidRDefault="00B3179A">
      <w:pPr>
        <w:spacing w:line="480" w:lineRule="auto"/>
      </w:pPr>
      <w:r>
        <w:rPr>
          <w:rFonts w:ascii="Times New Roman" w:eastAsia="Times New Roman" w:hAnsi="Times New Roman" w:cs="Times New Roman"/>
          <w:b/>
          <w:sz w:val="24"/>
          <w:szCs w:val="24"/>
        </w:rPr>
        <w:t>1. Introduction</w:t>
      </w:r>
    </w:p>
    <w:p w14:paraId="41A8DEFC" w14:textId="77777777" w:rsidR="006E2804" w:rsidRDefault="00B3179A">
      <w:pPr>
        <w:spacing w:line="480" w:lineRule="auto"/>
        <w:ind w:firstLine="720"/>
      </w:pPr>
      <w:r>
        <w:rPr>
          <w:rFonts w:ascii="Times New Roman" w:eastAsia="Times New Roman" w:hAnsi="Times New Roman" w:cs="Times New Roman"/>
          <w:sz w:val="24"/>
          <w:szCs w:val="24"/>
        </w:rPr>
        <w:t xml:space="preserve">Hybrid learning courses are defined as courses that deliver 30% to 79% of material via an online medium </w:t>
      </w:r>
      <w:hyperlink r:id="rId6">
        <w:r>
          <w:rPr>
            <w:rFonts w:ascii="Times New Roman" w:eastAsia="Times New Roman" w:hAnsi="Times New Roman" w:cs="Times New Roman"/>
            <w:sz w:val="24"/>
            <w:szCs w:val="24"/>
          </w:rPr>
          <w:t>(Allen &amp; Seaman, 2008)</w:t>
        </w:r>
      </w:hyperlink>
      <w:r>
        <w:rPr>
          <w:rFonts w:ascii="Times New Roman" w:eastAsia="Times New Roman" w:hAnsi="Times New Roman" w:cs="Times New Roman"/>
          <w:sz w:val="24"/>
          <w:szCs w:val="24"/>
        </w:rPr>
        <w:t xml:space="preserve">. Hybrid courses provide convenience and flexibility through online components while also maintaining the traditional face-to-face experience </w:t>
      </w:r>
      <w:hyperlink r:id="rId7">
        <w:r>
          <w:rPr>
            <w:rFonts w:ascii="Times New Roman" w:eastAsia="Times New Roman" w:hAnsi="Times New Roman" w:cs="Times New Roman"/>
            <w:sz w:val="24"/>
            <w:szCs w:val="24"/>
          </w:rPr>
          <w:t>(Cavanagh, 2011)</w:t>
        </w:r>
      </w:hyperlink>
      <w:r>
        <w:rPr>
          <w:rFonts w:ascii="Times New Roman" w:eastAsia="Times New Roman" w:hAnsi="Times New Roman" w:cs="Times New Roman"/>
          <w:sz w:val="24"/>
          <w:szCs w:val="24"/>
        </w:rPr>
        <w:t xml:space="preserve">. When designed well, they may also accommodate a wider variety of student learning styles. A meta-analysis conducted by the U.S. Department of Education concluded that students taking hybrid or blended instruction courses had improved outcomes compared to either pure face-to-face learning or pure online learning </w:t>
      </w:r>
      <w:hyperlink r:id="rId8">
        <w:r>
          <w:rPr>
            <w:rFonts w:ascii="Times New Roman" w:eastAsia="Times New Roman" w:hAnsi="Times New Roman" w:cs="Times New Roman"/>
            <w:sz w:val="24"/>
            <w:szCs w:val="24"/>
          </w:rPr>
          <w:t>(Means et al., 2009)</w:t>
        </w:r>
      </w:hyperlink>
      <w:r>
        <w:t>.</w:t>
      </w:r>
      <w:hyperlink r:id="rId9"/>
    </w:p>
    <w:p w14:paraId="067F3800" w14:textId="77777777" w:rsidR="006E2804" w:rsidRDefault="00B3179A">
      <w:pPr>
        <w:spacing w:line="480" w:lineRule="auto"/>
      </w:pPr>
      <w:r>
        <w:rPr>
          <w:rFonts w:ascii="Times New Roman" w:eastAsia="Times New Roman" w:hAnsi="Times New Roman" w:cs="Times New Roman"/>
          <w:sz w:val="24"/>
          <w:szCs w:val="24"/>
        </w:rPr>
        <w:tab/>
        <w:t xml:space="preserve">There is little research on hybrid course engagement among adult learners at the graduate level. Adult learners are thought to show greater motivation and learning success based on course metrics like final grades, assignment completion and knowledge retention over time </w:t>
      </w:r>
      <w:hyperlink r:id="rId10">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Coogan</w:t>
        </w:r>
        <w:proofErr w:type="spellEnd"/>
        <w:r>
          <w:rPr>
            <w:rFonts w:ascii="Times New Roman" w:eastAsia="Times New Roman" w:hAnsi="Times New Roman" w:cs="Times New Roman"/>
            <w:sz w:val="24"/>
            <w:szCs w:val="24"/>
          </w:rPr>
          <w:t>, 2009)</w:t>
        </w:r>
      </w:hyperlink>
      <w:r>
        <w:rPr>
          <w:rFonts w:ascii="Times New Roman" w:eastAsia="Times New Roman" w:hAnsi="Times New Roman" w:cs="Times New Roman"/>
          <w:sz w:val="24"/>
          <w:szCs w:val="24"/>
        </w:rPr>
        <w:t xml:space="preserve">. Further, some researchers posit that modern technology may present some challenges to adult learners that differ from those of younger generations </w:t>
      </w:r>
      <w:hyperlink r:id="rId11">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Coogan</w:t>
        </w:r>
        <w:proofErr w:type="spellEnd"/>
        <w:r>
          <w:rPr>
            <w:rFonts w:ascii="Times New Roman" w:eastAsia="Times New Roman" w:hAnsi="Times New Roman" w:cs="Times New Roman"/>
            <w:sz w:val="24"/>
            <w:szCs w:val="24"/>
          </w:rPr>
          <w:t>, 2009)</w:t>
        </w:r>
      </w:hyperlink>
      <w:r>
        <w:rPr>
          <w:rFonts w:ascii="Times New Roman" w:eastAsia="Times New Roman" w:hAnsi="Times New Roman" w:cs="Times New Roman"/>
          <w:sz w:val="24"/>
          <w:szCs w:val="24"/>
        </w:rPr>
        <w:t xml:space="preserve">. Thus, the age of students could play a role in hybrid course engagement and outcomes. Further, hybrid course learning may increase accountability as students are expected to endorse self-learning and self-discipline </w:t>
      </w:r>
      <w:hyperlink r:id="rId12">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Coogan</w:t>
        </w:r>
        <w:proofErr w:type="spellEnd"/>
        <w:r>
          <w:rPr>
            <w:rFonts w:ascii="Times New Roman" w:eastAsia="Times New Roman" w:hAnsi="Times New Roman" w:cs="Times New Roman"/>
            <w:sz w:val="24"/>
            <w:szCs w:val="24"/>
          </w:rPr>
          <w:t>, 2009; Hu &amp; Hui, 2012)</w:t>
        </w:r>
      </w:hyperlink>
      <w:r>
        <w:rPr>
          <w:rFonts w:ascii="Times New Roman" w:eastAsia="Times New Roman" w:hAnsi="Times New Roman" w:cs="Times New Roman"/>
          <w:sz w:val="24"/>
          <w:szCs w:val="24"/>
        </w:rPr>
        <w:t>.</w:t>
      </w:r>
    </w:p>
    <w:p w14:paraId="5994124B" w14:textId="77777777" w:rsidR="006E2804" w:rsidRDefault="00B3179A">
      <w:pPr>
        <w:spacing w:line="480" w:lineRule="auto"/>
      </w:pPr>
      <w:r>
        <w:rPr>
          <w:rFonts w:ascii="Times New Roman" w:eastAsia="Times New Roman" w:hAnsi="Times New Roman" w:cs="Times New Roman"/>
          <w:sz w:val="24"/>
          <w:szCs w:val="24"/>
        </w:rPr>
        <w:tab/>
        <w:t xml:space="preserve">Much of the literature on the determinants of course format uptake tests for associations with student learning preferences, self-efficacy and engagement </w:t>
      </w:r>
      <w:hyperlink r:id="rId13">
        <w:r>
          <w:rPr>
            <w:rFonts w:ascii="Times New Roman" w:eastAsia="Times New Roman" w:hAnsi="Times New Roman" w:cs="Times New Roman"/>
            <w:sz w:val="24"/>
            <w:szCs w:val="24"/>
          </w:rPr>
          <w:t xml:space="preserve">(Hu &amp; Hui, 2012; </w:t>
        </w:r>
        <w:proofErr w:type="spellStart"/>
        <w:r>
          <w:rPr>
            <w:rFonts w:ascii="Times New Roman" w:eastAsia="Times New Roman" w:hAnsi="Times New Roman" w:cs="Times New Roman"/>
            <w:sz w:val="24"/>
            <w:szCs w:val="24"/>
          </w:rPr>
          <w:t>Shukor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Tasir</w:t>
        </w:r>
        <w:proofErr w:type="spellEnd"/>
        <w:r>
          <w:rPr>
            <w:rFonts w:ascii="Times New Roman" w:eastAsia="Times New Roman" w:hAnsi="Times New Roman" w:cs="Times New Roman"/>
            <w:sz w:val="24"/>
            <w:szCs w:val="24"/>
          </w:rPr>
          <w:t xml:space="preserve">, Van der </w:t>
        </w:r>
        <w:proofErr w:type="spellStart"/>
        <w:r>
          <w:rPr>
            <w:rFonts w:ascii="Times New Roman" w:eastAsia="Times New Roman" w:hAnsi="Times New Roman" w:cs="Times New Roman"/>
            <w:sz w:val="24"/>
            <w:szCs w:val="24"/>
          </w:rPr>
          <w:t>Meijden</w:t>
        </w:r>
        <w:proofErr w:type="spellEnd"/>
        <w:r>
          <w:rPr>
            <w:rFonts w:ascii="Times New Roman" w:eastAsia="Times New Roman" w:hAnsi="Times New Roman" w:cs="Times New Roman"/>
            <w:sz w:val="24"/>
            <w:szCs w:val="24"/>
          </w:rPr>
          <w:t>, &amp; Harun, 2014)</w:t>
        </w:r>
      </w:hyperlink>
      <w:r>
        <w:rPr>
          <w:rFonts w:ascii="Times New Roman" w:eastAsia="Times New Roman" w:hAnsi="Times New Roman" w:cs="Times New Roman"/>
          <w:sz w:val="24"/>
          <w:szCs w:val="24"/>
        </w:rPr>
        <w:t xml:space="preserve">. The literature on graduate-level hybrid courses rarely mentions the influence of life circumstances on course options in addition to individual characteristics and preferences. Among adult learners, external influences could potentially be strong indicators of course format preferences. These influences may include travel time, home and work responsibilities. </w:t>
      </w:r>
    </w:p>
    <w:p w14:paraId="208EAD3A" w14:textId="77777777" w:rsidR="006E2804" w:rsidRDefault="00B3179A">
      <w:pPr>
        <w:spacing w:after="200" w:line="480" w:lineRule="auto"/>
        <w:ind w:firstLine="720"/>
      </w:pPr>
      <w:r>
        <w:rPr>
          <w:rFonts w:ascii="Times New Roman" w:eastAsia="Times New Roman" w:hAnsi="Times New Roman" w:cs="Times New Roman"/>
          <w:sz w:val="24"/>
          <w:szCs w:val="24"/>
        </w:rPr>
        <w:lastRenderedPageBreak/>
        <w:t xml:space="preserve">The present study aims to investigate course format preferences among graduate-level students and possible influential factors for such format preferences. We offered an Introductory Biostatistics course resembling a traditional in-person lecture and lab format, but with added options for synchronous online attendance (while class was occurring) and asynchronous online viewing (at a later time).   Students were allowed to choose how to attend or view any class, and we studied their preferences through a post-course survey of habits, life situation, and learning style, and through analysis of YouTube viewing data.   </w:t>
      </w:r>
    </w:p>
    <w:p w14:paraId="1C9845B7" w14:textId="77777777" w:rsidR="006E2804" w:rsidRDefault="00B3179A">
      <w:pPr>
        <w:pStyle w:val="Heading1"/>
        <w:spacing w:line="240" w:lineRule="auto"/>
      </w:pPr>
      <w:bookmarkStart w:id="23" w:name="_8k8ft17xynvv" w:colFirst="0" w:colLast="0"/>
      <w:bookmarkEnd w:id="23"/>
      <w:r>
        <w:rPr>
          <w:rFonts w:ascii="Times New Roman" w:eastAsia="Times New Roman" w:hAnsi="Times New Roman" w:cs="Times New Roman"/>
          <w:b/>
          <w:sz w:val="24"/>
          <w:szCs w:val="24"/>
        </w:rPr>
        <w:t>2.  Materials and methods</w:t>
      </w:r>
    </w:p>
    <w:p w14:paraId="18B74770" w14:textId="77777777" w:rsidR="006E2804" w:rsidRDefault="00B3179A">
      <w:pPr>
        <w:pStyle w:val="Heading1"/>
        <w:spacing w:line="240" w:lineRule="auto"/>
      </w:pPr>
      <w:bookmarkStart w:id="24" w:name="_gjdgxs" w:colFirst="0" w:colLast="0"/>
      <w:bookmarkEnd w:id="24"/>
      <w:r>
        <w:rPr>
          <w:rFonts w:ascii="Times New Roman" w:eastAsia="Times New Roman" w:hAnsi="Times New Roman" w:cs="Times New Roman"/>
          <w:b/>
          <w:sz w:val="24"/>
          <w:szCs w:val="24"/>
        </w:rPr>
        <w:t>2.1 Course format</w:t>
      </w:r>
    </w:p>
    <w:p w14:paraId="4A3C51E1" w14:textId="5ED4FE70" w:rsidR="006E2804" w:rsidRDefault="00B3179A">
      <w:pPr>
        <w:spacing w:line="480" w:lineRule="auto"/>
        <w:ind w:firstLine="720"/>
      </w:pPr>
      <w:r>
        <w:rPr>
          <w:rFonts w:ascii="Times New Roman" w:eastAsia="Times New Roman" w:hAnsi="Times New Roman" w:cs="Times New Roman"/>
          <w:sz w:val="24"/>
          <w:szCs w:val="24"/>
        </w:rPr>
        <w:t xml:space="preserve">The master's level introductory biostatistics course was offered in a 12-week semester with classes, two exams, and a final project poster presentation, and is a required course for students pursuing a master of public health (MPH). Each class involved one hour of lecture and two hours of laboratory instruction. In-person attendance was mandatory for the first class, exams, and final project poster presentation; for all other sessions students were given the choice of attendance in-person, online during class (synchronous), or online after class ended (asynchronous). The synchronous offering was provided using Google’s “Hangouts on Air,” with a live </w:t>
      </w:r>
      <w:del w:id="25" w:author="Hunter" w:date="2016-09-14T19:34:00Z">
        <w:r w:rsidDel="0094198A">
          <w:rPr>
            <w:rFonts w:ascii="Times New Roman" w:eastAsia="Times New Roman" w:hAnsi="Times New Roman" w:cs="Times New Roman"/>
            <w:sz w:val="24"/>
            <w:szCs w:val="24"/>
          </w:rPr>
          <w:delText>screenshare</w:delText>
        </w:r>
      </w:del>
      <w:ins w:id="26" w:author="Hunter" w:date="2016-09-14T19:34:00Z">
        <w:r w:rsidR="0094198A">
          <w:rPr>
            <w:rFonts w:ascii="Times New Roman" w:eastAsia="Times New Roman" w:hAnsi="Times New Roman" w:cs="Times New Roman"/>
            <w:sz w:val="24"/>
            <w:szCs w:val="24"/>
          </w:rPr>
          <w:t>screen share</w:t>
        </w:r>
      </w:ins>
      <w:r>
        <w:rPr>
          <w:rFonts w:ascii="Times New Roman" w:eastAsia="Times New Roman" w:hAnsi="Times New Roman" w:cs="Times New Roman"/>
          <w:sz w:val="24"/>
          <w:szCs w:val="24"/>
        </w:rPr>
        <w:t xml:space="preserve"> and audio broadcast viewable through YouTube®. The “Q&amp;A Module” allowed viewers to type questions that appeared on the instructor’s screen during lecture. These questions were answered verbally as were questions raised by in-person attendees, and became a clickable index of the lecture.  Recordings became available immediately afterwards on the course’s YouTube channel </w:t>
      </w:r>
      <w:r w:rsidR="006E7B67">
        <w:fldChar w:fldCharType="begin"/>
      </w:r>
      <w:r w:rsidR="006E7B67">
        <w:instrText xml:space="preserve"> HYPERLINK "https://paperpile.com/c/szHzr2/moJV" \h </w:instrText>
      </w:r>
      <w:r w:rsidR="006E7B67">
        <w:fldChar w:fldCharType="separate"/>
      </w:r>
      <w:r>
        <w:rPr>
          <w:rFonts w:ascii="Times New Roman" w:eastAsia="Times New Roman" w:hAnsi="Times New Roman" w:cs="Times New Roman"/>
          <w:sz w:val="24"/>
          <w:szCs w:val="24"/>
        </w:rPr>
        <w:t>(</w:t>
      </w:r>
      <w:del w:id="27" w:author="Hunter" w:date="2016-09-14T13:05:00Z">
        <w:r w:rsidDel="00637B54">
          <w:rPr>
            <w:rFonts w:ascii="Times New Roman" w:eastAsia="Times New Roman" w:hAnsi="Times New Roman" w:cs="Times New Roman"/>
            <w:sz w:val="24"/>
            <w:szCs w:val="24"/>
          </w:rPr>
          <w:delText>Waldron, 2014</w:delText>
        </w:r>
      </w:del>
      <w:ins w:id="28" w:author="Hunter" w:date="2016-09-14T13:05:00Z">
        <w:r w:rsidR="00637B54">
          <w:rPr>
            <w:rFonts w:ascii="Times New Roman" w:eastAsia="Times New Roman" w:hAnsi="Times New Roman" w:cs="Times New Roman"/>
            <w:sz w:val="24"/>
            <w:szCs w:val="24"/>
          </w:rPr>
          <w:t>https://www.youtube.com/user/ph750spring2014</w:t>
        </w:r>
      </w:ins>
      <w:r>
        <w:rPr>
          <w:rFonts w:ascii="Times New Roman" w:eastAsia="Times New Roman" w:hAnsi="Times New Roman" w:cs="Times New Roman"/>
          <w:sz w:val="24"/>
          <w:szCs w:val="24"/>
        </w:rPr>
        <w:t>)</w:t>
      </w:r>
      <w:r w:rsidR="006E7B67">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del w:id="29" w:author="Hunter" w:date="2016-09-14T13:10:00Z">
        <w:r w:rsidDel="00637B54">
          <w:rPr>
            <w:rFonts w:ascii="Times New Roman" w:eastAsia="Times New Roman" w:hAnsi="Times New Roman" w:cs="Times New Roman"/>
            <w:sz w:val="24"/>
            <w:szCs w:val="24"/>
          </w:rPr>
          <w:delText xml:space="preserve">  </w:delText>
        </w:r>
      </w:del>
    </w:p>
    <w:p w14:paraId="071DF571" w14:textId="77777777" w:rsidR="006E2804" w:rsidRDefault="00B3179A">
      <w:pPr>
        <w:pStyle w:val="Heading2"/>
        <w:widowControl w:val="0"/>
        <w:spacing w:line="480" w:lineRule="auto"/>
      </w:pPr>
      <w:bookmarkStart w:id="30" w:name="_1fob9te" w:colFirst="0" w:colLast="0"/>
      <w:bookmarkEnd w:id="30"/>
      <w:r>
        <w:rPr>
          <w:rFonts w:ascii="Times New Roman" w:eastAsia="Times New Roman" w:hAnsi="Times New Roman" w:cs="Times New Roman"/>
          <w:sz w:val="22"/>
          <w:szCs w:val="22"/>
        </w:rPr>
        <w:t>2.2</w:t>
      </w:r>
      <w:r>
        <w:rPr>
          <w:rFonts w:ascii="Times New Roman" w:eastAsia="Times New Roman" w:hAnsi="Times New Roman" w:cs="Times New Roman"/>
          <w:b w:val="0"/>
          <w:sz w:val="22"/>
          <w:szCs w:val="22"/>
        </w:rPr>
        <w:t xml:space="preserve"> </w:t>
      </w:r>
      <w:r>
        <w:rPr>
          <w:rFonts w:ascii="Times New Roman" w:eastAsia="Times New Roman" w:hAnsi="Times New Roman" w:cs="Times New Roman"/>
          <w:sz w:val="24"/>
          <w:szCs w:val="24"/>
        </w:rPr>
        <w:t>Technology required</w:t>
      </w:r>
    </w:p>
    <w:p w14:paraId="235D9538" w14:textId="77777777" w:rsidR="006E2804" w:rsidRDefault="00B3179A">
      <w:pPr>
        <w:widowControl w:val="0"/>
        <w:spacing w:line="480" w:lineRule="auto"/>
        <w:ind w:firstLine="720"/>
      </w:pPr>
      <w:r>
        <w:rPr>
          <w:rFonts w:ascii="Times New Roman" w:eastAsia="Times New Roman" w:hAnsi="Times New Roman" w:cs="Times New Roman"/>
          <w:sz w:val="24"/>
          <w:szCs w:val="24"/>
        </w:rPr>
        <w:t xml:space="preserve">This format required that the computer used to present material in class be connected to </w:t>
      </w:r>
      <w:r>
        <w:rPr>
          <w:rFonts w:ascii="Times New Roman" w:eastAsia="Times New Roman" w:hAnsi="Times New Roman" w:cs="Times New Roman"/>
          <w:sz w:val="24"/>
          <w:szCs w:val="24"/>
        </w:rPr>
        <w:lastRenderedPageBreak/>
        <w:t>internet and have a working microphone. In the absence of a dual-screen setup, the “Q&amp;A” module was shown side-by-side with a Microsoft PowerPoint® window used to show lecture slides. A “</w:t>
      </w:r>
      <w:proofErr w:type="spellStart"/>
      <w:r>
        <w:rPr>
          <w:rFonts w:ascii="Times New Roman" w:eastAsia="Times New Roman" w:hAnsi="Times New Roman" w:cs="Times New Roman"/>
          <w:sz w:val="24"/>
          <w:szCs w:val="24"/>
        </w:rPr>
        <w:t>Lavalier</w:t>
      </w:r>
      <w:proofErr w:type="spellEnd"/>
      <w:r>
        <w:rPr>
          <w:rFonts w:ascii="Times New Roman" w:eastAsia="Times New Roman" w:hAnsi="Times New Roman" w:cs="Times New Roman"/>
          <w:sz w:val="24"/>
          <w:szCs w:val="24"/>
        </w:rPr>
        <w:t xml:space="preserve">” microphone was used to improve sound quality, but an ordinary webcam microphone would suffice.  </w:t>
      </w:r>
    </w:p>
    <w:p w14:paraId="58323C6A" w14:textId="77777777" w:rsidR="006E2804" w:rsidRDefault="00B3179A">
      <w:pPr>
        <w:pStyle w:val="Heading2"/>
        <w:widowControl w:val="0"/>
        <w:spacing w:line="480" w:lineRule="auto"/>
      </w:pPr>
      <w:bookmarkStart w:id="31" w:name="_3znysh7" w:colFirst="0" w:colLast="0"/>
      <w:bookmarkEnd w:id="31"/>
      <w:r>
        <w:rPr>
          <w:rFonts w:ascii="Times New Roman" w:eastAsia="Times New Roman" w:hAnsi="Times New Roman" w:cs="Times New Roman"/>
          <w:sz w:val="24"/>
          <w:szCs w:val="24"/>
        </w:rPr>
        <w:t>2.3 Course survey</w:t>
      </w:r>
    </w:p>
    <w:p w14:paraId="1A449BC2" w14:textId="77777777" w:rsidR="006E2804" w:rsidRDefault="00B3179A">
      <w:pPr>
        <w:spacing w:line="480" w:lineRule="auto"/>
        <w:ind w:firstLine="720"/>
      </w:pPr>
      <w:r>
        <w:rPr>
          <w:rFonts w:ascii="Times New Roman" w:eastAsia="Times New Roman" w:hAnsi="Times New Roman" w:cs="Times New Roman"/>
          <w:sz w:val="24"/>
          <w:szCs w:val="24"/>
        </w:rPr>
        <w:t xml:space="preserve">A total of 47 introductory biostatistics students were given the opportunity to participate in a survey at the end of the semester. An additional 58 introductory epidemiology students whose course followed a more typical hybrid format of alternating in-person and online sessions were also surveyed for comparison. This study was reviewed by the Hunter College (City University of New York) Institutional Review Board (590445-1) and determined exempt according to federal regulations, under 45 CFR 46.101(b). Informed electronic consent was obtained as part of an anonymous online questionnaire. Study participants were given the option and incentive of entering a draw for a $50 Amazon gift certificate upon completion of the questionnaire. </w:t>
      </w:r>
    </w:p>
    <w:p w14:paraId="55180E82" w14:textId="4AFEB589" w:rsidR="006E2804" w:rsidRDefault="00B3179A">
      <w:pPr>
        <w:spacing w:line="480" w:lineRule="auto"/>
        <w:ind w:firstLine="720"/>
        <w:rPr>
          <w:ins w:id="32" w:author="Hunter" w:date="2016-09-14T16:48: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end of course survey included demographic characteristics such as age, gender, race/ethnicity and travel time to campus. Participants were asked to choose which format was their preferred way to attend lectures. They were subsequently asked an open-ended question, “Why did you prefer this format?” Responses that pertained directly to the question asked were </w:t>
      </w:r>
      <w:proofErr w:type="spellStart"/>
      <w:r>
        <w:rPr>
          <w:rFonts w:ascii="Times New Roman" w:eastAsia="Times New Roman" w:hAnsi="Times New Roman" w:cs="Times New Roman"/>
          <w:sz w:val="24"/>
          <w:szCs w:val="24"/>
        </w:rPr>
        <w:t>analyzed</w:t>
      </w:r>
      <w:proofErr w:type="spellEnd"/>
      <w:r>
        <w:rPr>
          <w:rFonts w:ascii="Times New Roman" w:eastAsia="Times New Roman" w:hAnsi="Times New Roman" w:cs="Times New Roman"/>
          <w:sz w:val="24"/>
          <w:szCs w:val="24"/>
        </w:rPr>
        <w:t xml:space="preserve"> and assigned primary and secondary topics based on recurring and prevalent themes within the total set of responses. The keyword topics used to categorize responses were as follows: 1) interactivity, 2) convenience, 3) avoiding commute and 4) learning preference. The complete survey and </w:t>
      </w:r>
      <w:commentRangeStart w:id="33"/>
      <w:r>
        <w:rPr>
          <w:rFonts w:ascii="Times New Roman" w:eastAsia="Times New Roman" w:hAnsi="Times New Roman" w:cs="Times New Roman"/>
          <w:sz w:val="24"/>
          <w:szCs w:val="24"/>
        </w:rPr>
        <w:t xml:space="preserve">summarized responses </w:t>
      </w:r>
      <w:commentRangeEnd w:id="33"/>
      <w:r w:rsidR="00273757">
        <w:rPr>
          <w:rStyle w:val="CommentReference"/>
        </w:rPr>
        <w:commentReference w:id="33"/>
      </w:r>
      <w:r>
        <w:rPr>
          <w:rFonts w:ascii="Times New Roman" w:eastAsia="Times New Roman" w:hAnsi="Times New Roman" w:cs="Times New Roman"/>
          <w:sz w:val="24"/>
          <w:szCs w:val="24"/>
        </w:rPr>
        <w:t>are provided</w:t>
      </w:r>
      <w:ins w:id="34" w:author="Hunter" w:date="2016-09-14T12:20:00Z">
        <w:r w:rsidR="00F06599">
          <w:rPr>
            <w:rFonts w:ascii="Times New Roman" w:eastAsia="Times New Roman" w:hAnsi="Times New Roman" w:cs="Times New Roman"/>
            <w:sz w:val="24"/>
            <w:szCs w:val="24"/>
          </w:rPr>
          <w:t xml:space="preserve"> </w:t>
        </w:r>
      </w:ins>
      <w:r w:rsidR="00273757">
        <w:rPr>
          <w:rFonts w:ascii="Times New Roman" w:eastAsia="Times New Roman" w:hAnsi="Times New Roman" w:cs="Times New Roman"/>
          <w:sz w:val="24"/>
          <w:szCs w:val="24"/>
        </w:rPr>
        <w:t>in the Supplementary material and Data availability sections, respectively.</w:t>
      </w:r>
      <w:del w:id="35" w:author="Hunter" w:date="2016-09-14T12:20:00Z">
        <w:r w:rsidR="00273757" w:rsidDel="00F06599">
          <w:rPr>
            <w:rFonts w:ascii="Times New Roman" w:eastAsia="Times New Roman" w:hAnsi="Times New Roman" w:cs="Times New Roman"/>
            <w:sz w:val="24"/>
            <w:szCs w:val="24"/>
          </w:rPr>
          <w:delText xml:space="preserve"> </w:delText>
        </w:r>
        <w:r w:rsidDel="00F06599">
          <w:rPr>
            <w:rFonts w:ascii="Times New Roman" w:eastAsia="Times New Roman" w:hAnsi="Times New Roman" w:cs="Times New Roman"/>
            <w:sz w:val="24"/>
            <w:szCs w:val="24"/>
          </w:rPr>
          <w:delText>.</w:delText>
        </w:r>
      </w:del>
    </w:p>
    <w:p w14:paraId="4065CA31" w14:textId="3482C3B8" w:rsidR="00730089" w:rsidRDefault="00730089">
      <w:pPr>
        <w:spacing w:line="480" w:lineRule="auto"/>
        <w:ind w:firstLine="720"/>
        <w:rPr>
          <w:ins w:id="36" w:author="Hunter" w:date="2016-09-14T16:32:00Z"/>
          <w:rFonts w:ascii="Times New Roman" w:eastAsia="Times New Roman" w:hAnsi="Times New Roman" w:cs="Times New Roman"/>
          <w:sz w:val="24"/>
          <w:szCs w:val="24"/>
        </w:rPr>
      </w:pPr>
      <w:ins w:id="37" w:author="Hunter" w:date="2016-09-14T16:48:00Z">
        <w:r>
          <w:rPr>
            <w:rFonts w:ascii="Times New Roman" w:eastAsia="Times New Roman" w:hAnsi="Times New Roman" w:cs="Times New Roman"/>
            <w:sz w:val="24"/>
            <w:szCs w:val="24"/>
          </w:rPr>
          <w:lastRenderedPageBreak/>
          <w:t xml:space="preserve">Data were collected </w:t>
        </w:r>
      </w:ins>
      <w:ins w:id="38" w:author="Hunter" w:date="2016-09-14T16:49:00Z">
        <w:r>
          <w:rPr>
            <w:rFonts w:ascii="Times New Roman" w:eastAsia="Times New Roman" w:hAnsi="Times New Roman" w:cs="Times New Roman"/>
            <w:sz w:val="24"/>
            <w:szCs w:val="24"/>
          </w:rPr>
          <w:t xml:space="preserve">via the Google Forms® encrypted website and is noted under the data availability section. </w:t>
        </w:r>
      </w:ins>
    </w:p>
    <w:p w14:paraId="37C7D2E5" w14:textId="07F25F74" w:rsidR="0092590E" w:rsidRPr="006D1FAE" w:rsidRDefault="0092590E">
      <w:pPr>
        <w:spacing w:line="480" w:lineRule="auto"/>
        <w:rPr>
          <w:ins w:id="39" w:author="Hunter" w:date="2016-09-14T16:32:00Z"/>
          <w:rFonts w:ascii="Times New Roman" w:eastAsia="Times New Roman" w:hAnsi="Times New Roman" w:cs="Times New Roman"/>
          <w:b/>
          <w:sz w:val="24"/>
          <w:szCs w:val="24"/>
          <w:rPrChange w:id="40" w:author="Hunter" w:date="2016-09-14T16:41:00Z">
            <w:rPr>
              <w:ins w:id="41" w:author="Hunter" w:date="2016-09-14T16:32:00Z"/>
              <w:rFonts w:ascii="Times New Roman" w:eastAsia="Times New Roman" w:hAnsi="Times New Roman" w:cs="Times New Roman"/>
              <w:sz w:val="24"/>
              <w:szCs w:val="24"/>
            </w:rPr>
          </w:rPrChange>
        </w:rPr>
        <w:pPrChange w:id="42" w:author="Hunter" w:date="2016-09-14T16:32:00Z">
          <w:pPr>
            <w:spacing w:line="480" w:lineRule="auto"/>
            <w:ind w:firstLine="720"/>
          </w:pPr>
        </w:pPrChange>
      </w:pPr>
      <w:ins w:id="43" w:author="Hunter" w:date="2016-09-14T16:32:00Z">
        <w:r w:rsidRPr="006D1FAE">
          <w:rPr>
            <w:rFonts w:ascii="Times New Roman" w:eastAsia="Times New Roman" w:hAnsi="Times New Roman" w:cs="Times New Roman"/>
            <w:b/>
            <w:sz w:val="24"/>
            <w:szCs w:val="24"/>
            <w:rPrChange w:id="44" w:author="Hunter" w:date="2016-09-14T16:41:00Z">
              <w:rPr>
                <w:rFonts w:ascii="Times New Roman" w:eastAsia="Times New Roman" w:hAnsi="Times New Roman" w:cs="Times New Roman"/>
                <w:sz w:val="24"/>
                <w:szCs w:val="24"/>
              </w:rPr>
            </w:rPrChange>
          </w:rPr>
          <w:t>2.4 YouTube data collection</w:t>
        </w:r>
      </w:ins>
    </w:p>
    <w:p w14:paraId="7844AAD2" w14:textId="5B8D3348" w:rsidR="0092590E" w:rsidRDefault="0092590E">
      <w:pPr>
        <w:spacing w:line="480" w:lineRule="auto"/>
        <w:pPrChange w:id="45" w:author="Hunter" w:date="2016-09-14T16:32:00Z">
          <w:pPr>
            <w:spacing w:line="480" w:lineRule="auto"/>
            <w:ind w:firstLine="720"/>
          </w:pPr>
        </w:pPrChange>
      </w:pPr>
      <w:ins w:id="46" w:author="Hunter" w:date="2016-09-14T16:32:00Z">
        <w:r>
          <w:rPr>
            <w:rFonts w:ascii="Times New Roman" w:eastAsia="Times New Roman" w:hAnsi="Times New Roman" w:cs="Times New Roman"/>
            <w:sz w:val="24"/>
            <w:szCs w:val="24"/>
          </w:rPr>
          <w:tab/>
        </w:r>
      </w:ins>
      <w:ins w:id="47" w:author="Hunter" w:date="2016-09-14T16:41:00Z">
        <w:r w:rsidR="006D1FAE">
          <w:rPr>
            <w:rFonts w:ascii="Times New Roman" w:eastAsia="Times New Roman" w:hAnsi="Times New Roman" w:cs="Times New Roman"/>
            <w:sz w:val="24"/>
            <w:szCs w:val="24"/>
          </w:rPr>
          <w:t xml:space="preserve">Viewership </w:t>
        </w:r>
      </w:ins>
      <w:ins w:id="48" w:author="Hunter" w:date="2016-09-14T16:43:00Z">
        <w:r w:rsidR="006D1FAE">
          <w:rPr>
            <w:rFonts w:ascii="Times New Roman" w:eastAsia="Times New Roman" w:hAnsi="Times New Roman" w:cs="Times New Roman"/>
            <w:sz w:val="24"/>
            <w:szCs w:val="24"/>
          </w:rPr>
          <w:t xml:space="preserve">among other metrics are </w:t>
        </w:r>
      </w:ins>
      <w:ins w:id="49" w:author="Hunter" w:date="2016-09-14T16:41:00Z">
        <w:r w:rsidR="006D1FAE">
          <w:rPr>
            <w:rFonts w:ascii="Times New Roman" w:eastAsia="Times New Roman" w:hAnsi="Times New Roman" w:cs="Times New Roman"/>
            <w:sz w:val="24"/>
            <w:szCs w:val="24"/>
          </w:rPr>
          <w:t xml:space="preserve">automatically </w:t>
        </w:r>
      </w:ins>
      <w:ins w:id="50" w:author="Hunter" w:date="2016-09-14T16:44:00Z">
        <w:r w:rsidR="006D1FAE">
          <w:rPr>
            <w:rFonts w:ascii="Times New Roman" w:eastAsia="Times New Roman" w:hAnsi="Times New Roman" w:cs="Times New Roman"/>
            <w:sz w:val="24"/>
            <w:szCs w:val="24"/>
          </w:rPr>
          <w:t xml:space="preserve">documented </w:t>
        </w:r>
      </w:ins>
      <w:ins w:id="51" w:author="Hunter" w:date="2016-09-14T16:41:00Z">
        <w:r w:rsidR="006D1FAE">
          <w:rPr>
            <w:rFonts w:ascii="Times New Roman" w:eastAsia="Times New Roman" w:hAnsi="Times New Roman" w:cs="Times New Roman"/>
            <w:sz w:val="24"/>
            <w:szCs w:val="24"/>
          </w:rPr>
          <w:t>by the YouTube</w:t>
        </w:r>
      </w:ins>
      <w:ins w:id="52" w:author="Hunter" w:date="2016-09-14T16:42:00Z">
        <w:r w:rsidR="006D1FAE">
          <w:rPr>
            <w:rFonts w:ascii="Times New Roman" w:eastAsia="Times New Roman" w:hAnsi="Times New Roman" w:cs="Times New Roman"/>
            <w:sz w:val="24"/>
            <w:szCs w:val="24"/>
          </w:rPr>
          <w:t>®</w:t>
        </w:r>
      </w:ins>
      <w:ins w:id="53" w:author="Hunter" w:date="2016-09-14T16:41:00Z">
        <w:r w:rsidR="006D1FAE">
          <w:rPr>
            <w:rFonts w:ascii="Times New Roman" w:eastAsia="Times New Roman" w:hAnsi="Times New Roman" w:cs="Times New Roman"/>
            <w:sz w:val="24"/>
            <w:szCs w:val="24"/>
          </w:rPr>
          <w:t xml:space="preserve"> website and can be accessed using the </w:t>
        </w:r>
      </w:ins>
      <w:ins w:id="54" w:author="Hunter" w:date="2016-09-14T16:44:00Z">
        <w:r w:rsidR="006D1FAE">
          <w:rPr>
            <w:rFonts w:ascii="Times New Roman" w:eastAsia="Times New Roman" w:hAnsi="Times New Roman" w:cs="Times New Roman"/>
            <w:sz w:val="24"/>
            <w:szCs w:val="24"/>
          </w:rPr>
          <w:t>a</w:t>
        </w:r>
      </w:ins>
      <w:ins w:id="55" w:author="Hunter" w:date="2016-09-14T16:32:00Z">
        <w:r w:rsidR="006D1FAE">
          <w:rPr>
            <w:rFonts w:ascii="Times New Roman" w:eastAsia="Times New Roman" w:hAnsi="Times New Roman" w:cs="Times New Roman"/>
            <w:sz w:val="24"/>
            <w:szCs w:val="24"/>
          </w:rPr>
          <w:t>nalytics dashboard</w:t>
        </w:r>
      </w:ins>
      <w:ins w:id="56" w:author="Hunter" w:date="2016-09-14T16:42:00Z">
        <w:r w:rsidR="006D1FAE">
          <w:rPr>
            <w:rFonts w:ascii="Times New Roman" w:eastAsia="Times New Roman" w:hAnsi="Times New Roman" w:cs="Times New Roman"/>
            <w:sz w:val="24"/>
            <w:szCs w:val="24"/>
          </w:rPr>
          <w:t xml:space="preserve">. The dashboard </w:t>
        </w:r>
      </w:ins>
      <w:ins w:id="57" w:author="Hunter" w:date="2016-09-14T16:32:00Z">
        <w:r>
          <w:rPr>
            <w:rFonts w:ascii="Times New Roman" w:eastAsia="Times New Roman" w:hAnsi="Times New Roman" w:cs="Times New Roman"/>
            <w:sz w:val="24"/>
            <w:szCs w:val="24"/>
          </w:rPr>
          <w:t xml:space="preserve">can be found under </w:t>
        </w:r>
      </w:ins>
      <w:ins w:id="58" w:author="Hunter" w:date="2016-09-14T16:33:00Z">
        <w:r>
          <w:rPr>
            <w:rFonts w:ascii="Times New Roman" w:eastAsia="Times New Roman" w:hAnsi="Times New Roman" w:cs="Times New Roman"/>
            <w:sz w:val="24"/>
            <w:szCs w:val="24"/>
          </w:rPr>
          <w:t>“analytics” in the “creator studio”</w:t>
        </w:r>
      </w:ins>
      <w:ins w:id="59" w:author="Hunter" w:date="2016-09-14T16:42:00Z">
        <w:r w:rsidR="006D1FAE">
          <w:rPr>
            <w:rFonts w:ascii="Times New Roman" w:eastAsia="Times New Roman" w:hAnsi="Times New Roman" w:cs="Times New Roman"/>
            <w:sz w:val="24"/>
            <w:szCs w:val="24"/>
          </w:rPr>
          <w:t xml:space="preserve"> section of the </w:t>
        </w:r>
      </w:ins>
      <w:ins w:id="60" w:author="Hunter" w:date="2016-09-14T16:43:00Z">
        <w:r w:rsidR="006D1FAE">
          <w:rPr>
            <w:rFonts w:ascii="Times New Roman" w:eastAsia="Times New Roman" w:hAnsi="Times New Roman" w:cs="Times New Roman"/>
            <w:sz w:val="24"/>
            <w:szCs w:val="24"/>
          </w:rPr>
          <w:t xml:space="preserve">Hunter College PH750 Spring 2014 </w:t>
        </w:r>
      </w:ins>
      <w:ins w:id="61" w:author="Hunter" w:date="2016-09-14T16:44:00Z">
        <w:r w:rsidR="006D1FAE">
          <w:rPr>
            <w:rFonts w:ascii="Times New Roman" w:eastAsia="Times New Roman" w:hAnsi="Times New Roman" w:cs="Times New Roman"/>
            <w:sz w:val="24"/>
            <w:szCs w:val="24"/>
          </w:rPr>
          <w:t xml:space="preserve">YouTube® </w:t>
        </w:r>
      </w:ins>
      <w:ins w:id="62" w:author="Hunter" w:date="2016-09-14T16:43:00Z">
        <w:r w:rsidR="006D1FAE">
          <w:rPr>
            <w:rFonts w:ascii="Times New Roman" w:eastAsia="Times New Roman" w:hAnsi="Times New Roman" w:cs="Times New Roman"/>
            <w:sz w:val="24"/>
            <w:szCs w:val="24"/>
          </w:rPr>
          <w:t>account</w:t>
        </w:r>
      </w:ins>
      <w:ins w:id="63" w:author="Hunter" w:date="2016-09-14T16:33:00Z">
        <w:r>
          <w:rPr>
            <w:rFonts w:ascii="Times New Roman" w:eastAsia="Times New Roman" w:hAnsi="Times New Roman" w:cs="Times New Roman"/>
            <w:sz w:val="24"/>
            <w:szCs w:val="24"/>
          </w:rPr>
          <w:t xml:space="preserve">. Data </w:t>
        </w:r>
      </w:ins>
      <w:ins w:id="64" w:author="Hunter" w:date="2016-09-14T16:49:00Z">
        <w:r w:rsidR="00730089">
          <w:rPr>
            <w:rFonts w:ascii="Times New Roman" w:eastAsia="Times New Roman" w:hAnsi="Times New Roman" w:cs="Times New Roman"/>
            <w:sz w:val="24"/>
            <w:szCs w:val="24"/>
          </w:rPr>
          <w:t xml:space="preserve">within the time frame of </w:t>
        </w:r>
      </w:ins>
      <w:ins w:id="65" w:author="Hunter" w:date="2016-09-14T16:50:00Z">
        <w:r w:rsidR="00730089">
          <w:rPr>
            <w:rFonts w:ascii="Times New Roman" w:eastAsia="Times New Roman" w:hAnsi="Times New Roman" w:cs="Times New Roman"/>
            <w:sz w:val="24"/>
            <w:szCs w:val="24"/>
          </w:rPr>
          <w:t>February 1</w:t>
        </w:r>
      </w:ins>
      <w:ins w:id="66" w:author="Hunter" w:date="2016-09-14T16:49:00Z">
        <w:r w:rsidR="00730089">
          <w:rPr>
            <w:rFonts w:ascii="Times New Roman" w:eastAsia="Times New Roman" w:hAnsi="Times New Roman" w:cs="Times New Roman"/>
            <w:sz w:val="24"/>
            <w:szCs w:val="24"/>
          </w:rPr>
          <w:t xml:space="preserve">, 2014 to March </w:t>
        </w:r>
      </w:ins>
      <w:ins w:id="67" w:author="Hunter" w:date="2016-09-14T16:50:00Z">
        <w:r w:rsidR="00730089">
          <w:rPr>
            <w:rFonts w:ascii="Times New Roman" w:eastAsia="Times New Roman" w:hAnsi="Times New Roman" w:cs="Times New Roman"/>
            <w:sz w:val="24"/>
            <w:szCs w:val="24"/>
          </w:rPr>
          <w:t>4, 2014</w:t>
        </w:r>
      </w:ins>
      <w:ins w:id="68" w:author="Hunter" w:date="2016-09-14T16:49:00Z">
        <w:r w:rsidR="00730089">
          <w:rPr>
            <w:rFonts w:ascii="Times New Roman" w:eastAsia="Times New Roman" w:hAnsi="Times New Roman" w:cs="Times New Roman"/>
            <w:sz w:val="24"/>
            <w:szCs w:val="24"/>
          </w:rPr>
          <w:t xml:space="preserve"> </w:t>
        </w:r>
      </w:ins>
      <w:ins w:id="69" w:author="Hunter" w:date="2016-09-14T16:33:00Z">
        <w:r>
          <w:rPr>
            <w:rFonts w:ascii="Times New Roman" w:eastAsia="Times New Roman" w:hAnsi="Times New Roman" w:cs="Times New Roman"/>
            <w:sz w:val="24"/>
            <w:szCs w:val="24"/>
          </w:rPr>
          <w:t xml:space="preserve">were extracted </w:t>
        </w:r>
        <w:r w:rsidR="006D1FAE">
          <w:rPr>
            <w:rFonts w:ascii="Times New Roman" w:eastAsia="Times New Roman" w:hAnsi="Times New Roman" w:cs="Times New Roman"/>
            <w:sz w:val="24"/>
            <w:szCs w:val="24"/>
          </w:rPr>
          <w:t xml:space="preserve">from this dashboard and saved as a comma separated values file. See the data </w:t>
        </w:r>
      </w:ins>
      <w:ins w:id="70" w:author="Hunter" w:date="2016-09-14T16:41:00Z">
        <w:r w:rsidR="006D1FAE">
          <w:rPr>
            <w:rFonts w:ascii="Times New Roman" w:eastAsia="Times New Roman" w:hAnsi="Times New Roman" w:cs="Times New Roman"/>
            <w:sz w:val="24"/>
            <w:szCs w:val="24"/>
          </w:rPr>
          <w:t>availability section.</w:t>
        </w:r>
      </w:ins>
    </w:p>
    <w:p w14:paraId="16F17170" w14:textId="0970BD78" w:rsidR="006E2804" w:rsidRDefault="00B3179A">
      <w:pPr>
        <w:spacing w:line="480" w:lineRule="auto"/>
      </w:pPr>
      <w:r>
        <w:rPr>
          <w:rFonts w:ascii="Times New Roman" w:eastAsia="Times New Roman" w:hAnsi="Times New Roman" w:cs="Times New Roman"/>
          <w:b/>
          <w:sz w:val="24"/>
          <w:szCs w:val="24"/>
        </w:rPr>
        <w:t>2.</w:t>
      </w:r>
      <w:del w:id="71" w:author="Hunter" w:date="2016-09-14T16:41:00Z">
        <w:r w:rsidDel="006D1FAE">
          <w:rPr>
            <w:rFonts w:ascii="Times New Roman" w:eastAsia="Times New Roman" w:hAnsi="Times New Roman" w:cs="Times New Roman"/>
            <w:b/>
            <w:sz w:val="24"/>
            <w:szCs w:val="24"/>
          </w:rPr>
          <w:delText>4</w:delText>
        </w:r>
      </w:del>
      <w:ins w:id="72" w:author="Hunter" w:date="2016-09-14T16:41:00Z">
        <w:r w:rsidR="006D1FAE">
          <w:rPr>
            <w:rFonts w:ascii="Times New Roman" w:eastAsia="Times New Roman" w:hAnsi="Times New Roman" w:cs="Times New Roman"/>
            <w:b/>
            <w:sz w:val="24"/>
            <w:szCs w:val="24"/>
          </w:rPr>
          <w:t>5</w:t>
        </w:r>
      </w:ins>
      <w:r>
        <w:rPr>
          <w:rFonts w:ascii="Times New Roman" w:eastAsia="Times New Roman" w:hAnsi="Times New Roman" w:cs="Times New Roman"/>
          <w:b/>
          <w:sz w:val="24"/>
          <w:szCs w:val="24"/>
        </w:rPr>
        <w:t xml:space="preserve"> Data analysis</w:t>
      </w:r>
    </w:p>
    <w:p w14:paraId="479991DB" w14:textId="2D92D97C" w:rsidR="006E2804" w:rsidRDefault="00B3179A">
      <w:pPr>
        <w:spacing w:line="480" w:lineRule="auto"/>
        <w:ind w:firstLine="720"/>
      </w:pPr>
      <w:r>
        <w:rPr>
          <w:rFonts w:ascii="Times New Roman" w:eastAsia="Times New Roman" w:hAnsi="Times New Roman" w:cs="Times New Roman"/>
          <w:sz w:val="24"/>
          <w:szCs w:val="24"/>
        </w:rPr>
        <w:t>The</w:t>
      </w:r>
      <w:commentRangeStart w:id="73"/>
      <w:r>
        <w:rPr>
          <w:rFonts w:ascii="Times New Roman" w:eastAsia="Times New Roman" w:hAnsi="Times New Roman" w:cs="Times New Roman"/>
          <w:sz w:val="24"/>
          <w:szCs w:val="24"/>
        </w:rPr>
        <w:t xml:space="preserve"> </w:t>
      </w:r>
      <w:ins w:id="74" w:author="Hunter" w:date="2016-09-14T15:39:00Z">
        <w:r w:rsidR="002F1CF3">
          <w:rPr>
            <w:rFonts w:ascii="Times New Roman" w:eastAsia="Times New Roman" w:hAnsi="Times New Roman" w:cs="Times New Roman"/>
            <w:sz w:val="24"/>
            <w:szCs w:val="24"/>
          </w:rPr>
          <w:t xml:space="preserve">survey </w:t>
        </w:r>
      </w:ins>
      <w:commentRangeStart w:id="75"/>
      <w:r>
        <w:rPr>
          <w:rFonts w:ascii="Times New Roman" w:eastAsia="Times New Roman" w:hAnsi="Times New Roman" w:cs="Times New Roman"/>
          <w:sz w:val="24"/>
          <w:szCs w:val="24"/>
        </w:rPr>
        <w:t xml:space="preserve">data </w:t>
      </w:r>
      <w:commentRangeEnd w:id="75"/>
      <w:r w:rsidR="008A47A5">
        <w:rPr>
          <w:rStyle w:val="CommentReference"/>
        </w:rPr>
        <w:commentReference w:id="75"/>
      </w:r>
      <w:commentRangeEnd w:id="73"/>
      <w:r w:rsidR="00273757">
        <w:rPr>
          <w:rStyle w:val="CommentReference"/>
        </w:rPr>
        <w:commentReference w:id="73"/>
      </w:r>
      <w:r>
        <w:rPr>
          <w:rFonts w:ascii="Times New Roman" w:eastAsia="Times New Roman" w:hAnsi="Times New Roman" w:cs="Times New Roman"/>
          <w:sz w:val="24"/>
          <w:szCs w:val="24"/>
        </w:rPr>
        <w:t xml:space="preserve">were downloaded from the Google Forms® </w:t>
      </w:r>
      <w:del w:id="76" w:author="Hunter" w:date="2016-09-15T17:49:00Z">
        <w:r w:rsidDel="00335FAF">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encrypted website</w:t>
      </w:r>
      <w:ins w:id="77" w:author="Hunter" w:date="2016-09-14T15:39:00Z">
        <w:r w:rsidR="002F1CF3">
          <w:rPr>
            <w:rFonts w:ascii="Times New Roman" w:eastAsia="Times New Roman" w:hAnsi="Times New Roman" w:cs="Times New Roman"/>
            <w:sz w:val="24"/>
            <w:szCs w:val="24"/>
          </w:rPr>
          <w:t xml:space="preserve"> and is noted under the data availability section</w:t>
        </w:r>
      </w:ins>
      <w:r>
        <w:rPr>
          <w:rFonts w:ascii="Times New Roman" w:eastAsia="Times New Roman" w:hAnsi="Times New Roman" w:cs="Times New Roman"/>
          <w:sz w:val="24"/>
          <w:szCs w:val="24"/>
        </w:rPr>
        <w:t xml:space="preserve">. Data were checked for errors and inconsistencies, and </w:t>
      </w:r>
      <w:ins w:id="78" w:author="Hunter" w:date="2016-09-14T15:41:00Z">
        <w:r w:rsidR="002F1CF3">
          <w:rPr>
            <w:rFonts w:ascii="Times New Roman" w:eastAsia="Times New Roman" w:hAnsi="Times New Roman" w:cs="Times New Roman"/>
            <w:sz w:val="24"/>
            <w:szCs w:val="24"/>
          </w:rPr>
          <w:t xml:space="preserve">all analyses were performed </w:t>
        </w:r>
      </w:ins>
      <w:del w:id="79" w:author="Hunter" w:date="2016-09-14T15:41:00Z">
        <w:r w:rsidDel="002F1CF3">
          <w:rPr>
            <w:rFonts w:ascii="Times New Roman" w:eastAsia="Times New Roman" w:hAnsi="Times New Roman" w:cs="Times New Roman"/>
            <w:sz w:val="24"/>
            <w:szCs w:val="24"/>
          </w:rPr>
          <w:delText xml:space="preserve">analyzed </w:delText>
        </w:r>
      </w:del>
      <w:r>
        <w:rPr>
          <w:rFonts w:ascii="Times New Roman" w:eastAsia="Times New Roman" w:hAnsi="Times New Roman" w:cs="Times New Roman"/>
          <w:sz w:val="24"/>
          <w:szCs w:val="24"/>
        </w:rPr>
        <w:t xml:space="preserve">using R version 3.1.1 </w:t>
      </w:r>
      <w:hyperlink r:id="rId16">
        <w:r>
          <w:rPr>
            <w:rFonts w:ascii="Times New Roman" w:eastAsia="Times New Roman" w:hAnsi="Times New Roman" w:cs="Times New Roman"/>
            <w:sz w:val="24"/>
            <w:szCs w:val="24"/>
          </w:rPr>
          <w:t>(R Core Team, 2014)</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Bivariable</w:t>
      </w:r>
      <w:proofErr w:type="spellEnd"/>
      <w:r>
        <w:rPr>
          <w:rFonts w:ascii="Times New Roman" w:eastAsia="Times New Roman" w:hAnsi="Times New Roman" w:cs="Times New Roman"/>
          <w:sz w:val="24"/>
          <w:szCs w:val="24"/>
        </w:rPr>
        <w:t xml:space="preserve"> relationships were only investigated among biostatistics students due to a low response rate from the introductory epidemiology course (19% or 11/58 of these students responded to the survey). Two respondents who were registered for both courses were considered as biostatistics students. </w:t>
      </w:r>
    </w:p>
    <w:p w14:paraId="697D52ED" w14:textId="77777777" w:rsidR="006E2804" w:rsidRDefault="00B3179A">
      <w:pPr>
        <w:spacing w:line="480" w:lineRule="auto"/>
      </w:pPr>
      <w:r>
        <w:rPr>
          <w:rFonts w:ascii="Times New Roman" w:eastAsia="Times New Roman" w:hAnsi="Times New Roman" w:cs="Times New Roman"/>
          <w:sz w:val="24"/>
          <w:szCs w:val="24"/>
        </w:rPr>
        <w:tab/>
      </w:r>
      <w:commentRangeStart w:id="80"/>
      <w:commentRangeStart w:id="81"/>
      <w:r>
        <w:rPr>
          <w:rFonts w:ascii="Times New Roman" w:eastAsia="Times New Roman" w:hAnsi="Times New Roman" w:cs="Times New Roman"/>
          <w:sz w:val="24"/>
          <w:szCs w:val="24"/>
        </w:rPr>
        <w:t xml:space="preserve">Associations between continuous variables like age and travel time to class and course format preference were </w:t>
      </w:r>
      <w:proofErr w:type="spellStart"/>
      <w:r>
        <w:rPr>
          <w:rFonts w:ascii="Times New Roman" w:eastAsia="Times New Roman" w:hAnsi="Times New Roman" w:cs="Times New Roman"/>
          <w:sz w:val="24"/>
          <w:szCs w:val="24"/>
        </w:rPr>
        <w:t>analyzed</w:t>
      </w:r>
      <w:proofErr w:type="spellEnd"/>
      <w:r>
        <w:rPr>
          <w:rFonts w:ascii="Times New Roman" w:eastAsia="Times New Roman" w:hAnsi="Times New Roman" w:cs="Times New Roman"/>
          <w:sz w:val="24"/>
          <w:szCs w:val="24"/>
        </w:rPr>
        <w:t xml:space="preserve"> by non-parametric </w:t>
      </w:r>
      <w:proofErr w:type="spellStart"/>
      <w:r>
        <w:rPr>
          <w:rFonts w:ascii="Times New Roman" w:eastAsia="Times New Roman" w:hAnsi="Times New Roman" w:cs="Times New Roman"/>
          <w:sz w:val="24"/>
          <w:szCs w:val="24"/>
        </w:rPr>
        <w:t>Kru</w:t>
      </w:r>
      <w:bookmarkStart w:id="82" w:name="_GoBack"/>
      <w:bookmarkEnd w:id="82"/>
      <w:r>
        <w:rPr>
          <w:rFonts w:ascii="Times New Roman" w:eastAsia="Times New Roman" w:hAnsi="Times New Roman" w:cs="Times New Roman"/>
          <w:sz w:val="24"/>
          <w:szCs w:val="24"/>
        </w:rPr>
        <w:t>skal</w:t>
      </w:r>
      <w:proofErr w:type="spellEnd"/>
      <w:r>
        <w:rPr>
          <w:rFonts w:ascii="Times New Roman" w:eastAsia="Times New Roman" w:hAnsi="Times New Roman" w:cs="Times New Roman"/>
          <w:sz w:val="24"/>
          <w:szCs w:val="24"/>
        </w:rPr>
        <w:t xml:space="preserve">-Wallis analysis of variance. Associations between categorical variables and course format preference were assessed by Fisher’s Exact Test. </w:t>
      </w:r>
      <w:commentRangeEnd w:id="80"/>
      <w:r w:rsidR="00A1672C">
        <w:rPr>
          <w:rStyle w:val="CommentReference"/>
        </w:rPr>
        <w:commentReference w:id="80"/>
      </w:r>
      <w:commentRangeEnd w:id="81"/>
      <w:r w:rsidR="0092590E">
        <w:rPr>
          <w:rStyle w:val="CommentReference"/>
        </w:rPr>
        <w:commentReference w:id="81"/>
      </w:r>
    </w:p>
    <w:p w14:paraId="07E33C2C" w14:textId="77777777" w:rsidR="006E2804" w:rsidRDefault="00B3179A">
      <w:pPr>
        <w:spacing w:line="480" w:lineRule="auto"/>
      </w:pPr>
      <w:r>
        <w:rPr>
          <w:rFonts w:ascii="Times New Roman" w:eastAsia="Times New Roman" w:hAnsi="Times New Roman" w:cs="Times New Roman"/>
          <w:sz w:val="24"/>
          <w:szCs w:val="24"/>
        </w:rPr>
        <w:tab/>
      </w:r>
    </w:p>
    <w:p w14:paraId="338810F1" w14:textId="77777777" w:rsidR="006E2804" w:rsidRDefault="00B3179A">
      <w:pPr>
        <w:spacing w:line="480" w:lineRule="auto"/>
      </w:pPr>
      <w:r>
        <w:rPr>
          <w:rFonts w:ascii="Times New Roman" w:eastAsia="Times New Roman" w:hAnsi="Times New Roman" w:cs="Times New Roman"/>
          <w:b/>
          <w:sz w:val="24"/>
          <w:szCs w:val="24"/>
        </w:rPr>
        <w:t xml:space="preserve">3. Results </w:t>
      </w:r>
    </w:p>
    <w:p w14:paraId="05FEC6CB" w14:textId="77777777" w:rsidR="006E2804" w:rsidRDefault="00B3179A">
      <w:pPr>
        <w:spacing w:line="480" w:lineRule="auto"/>
      </w:pPr>
      <w:r>
        <w:rPr>
          <w:rFonts w:ascii="Times New Roman" w:eastAsia="Times New Roman" w:hAnsi="Times New Roman" w:cs="Times New Roman"/>
          <w:b/>
          <w:sz w:val="24"/>
          <w:szCs w:val="24"/>
        </w:rPr>
        <w:t>3.1 Demographics</w:t>
      </w:r>
    </w:p>
    <w:p w14:paraId="1A1D1A0A" w14:textId="77777777" w:rsidR="006E2804" w:rsidRDefault="00B3179A">
      <w:pPr>
        <w:spacing w:line="480" w:lineRule="auto"/>
      </w:pPr>
      <w:r>
        <w:rPr>
          <w:rFonts w:ascii="Times New Roman" w:eastAsia="Times New Roman" w:hAnsi="Times New Roman" w:cs="Times New Roman"/>
          <w:sz w:val="24"/>
          <w:szCs w:val="24"/>
        </w:rPr>
        <w:tab/>
        <w:t xml:space="preserve">A total of 26 introductory biostatistics students out of 47 or 55% participated in the anonymous survey. Demographic characteristics of the biostatistics students are shown in Table </w:t>
      </w:r>
      <w:r>
        <w:rPr>
          <w:rFonts w:ascii="Times New Roman" w:eastAsia="Times New Roman" w:hAnsi="Times New Roman" w:cs="Times New Roman"/>
          <w:sz w:val="24"/>
          <w:szCs w:val="24"/>
        </w:rPr>
        <w:lastRenderedPageBreak/>
        <w:t xml:space="preserve">1. The majority of these respondents were female (72%), with an average age of 33 years (SD = 8). The median age of the sample was 30 years with a range between 22 and 55 years of age. Of those who answered the survey, 46% of students identified as Non-Hispanic white, 27% as Non-Hispanic black and 15% as Hispanic. The average travel time to the Hunter College Silberman School of Social Work building was 97 minutes (SD = 63 minutes). The median commute time was 90 minutes with a range from 2 to 240 minutes. </w:t>
      </w:r>
    </w:p>
    <w:p w14:paraId="697C9F43" w14:textId="77777777" w:rsidR="006E2804" w:rsidRDefault="00B3179A">
      <w:pPr>
        <w:spacing w:line="480" w:lineRule="auto"/>
      </w:pPr>
      <w:r>
        <w:rPr>
          <w:rFonts w:ascii="Times New Roman" w:eastAsia="Times New Roman" w:hAnsi="Times New Roman" w:cs="Times New Roman"/>
          <w:b/>
          <w:sz w:val="24"/>
          <w:szCs w:val="24"/>
        </w:rPr>
        <w:t>3.2 Course format preferences</w:t>
      </w:r>
    </w:p>
    <w:p w14:paraId="6CF6BEEE" w14:textId="77777777" w:rsidR="006E2804" w:rsidRDefault="00B3179A">
      <w:pPr>
        <w:spacing w:line="480" w:lineRule="auto"/>
      </w:pPr>
      <w:r>
        <w:rPr>
          <w:rFonts w:ascii="Times New Roman" w:eastAsia="Times New Roman" w:hAnsi="Times New Roman" w:cs="Times New Roman"/>
          <w:sz w:val="24"/>
          <w:szCs w:val="24"/>
        </w:rPr>
        <w:tab/>
        <w:t xml:space="preserve">Table 1 also shows self-reported course format preferences and preference reasons. Forty-six percent of respondents preferred the in-person format; thirty-five percent preferred the synchronous course format, and nineteen percent preferred the asynchronous online format. Students were asked, “If you were to take this class again next semester, which format would you choose?” The majority of students (69%) would prefer having the option of both for each class, in-person or online, as was done in this class. “Learning preference” was the most endorsed reason with 10 mentions (making up 38% of respondents), followed by “interactivity” with 9 mentions (35%), “convenience” with 7 (27%), and “avoiding commute” with 6 or 23% of biostatistics students. </w:t>
      </w:r>
    </w:p>
    <w:p w14:paraId="51079863" w14:textId="77777777" w:rsidR="006E2804" w:rsidRDefault="00B3179A">
      <w:pPr>
        <w:spacing w:line="480" w:lineRule="auto"/>
      </w:pPr>
      <w:r>
        <w:rPr>
          <w:rFonts w:ascii="Times New Roman" w:eastAsia="Times New Roman" w:hAnsi="Times New Roman" w:cs="Times New Roman"/>
          <w:b/>
          <w:sz w:val="24"/>
          <w:szCs w:val="24"/>
        </w:rPr>
        <w:t>3.3 Analysis of qualitative survey questions</w:t>
      </w:r>
    </w:p>
    <w:p w14:paraId="2B6DE568" w14:textId="77777777" w:rsidR="006E2804" w:rsidRDefault="00B3179A">
      <w:pPr>
        <w:spacing w:line="480" w:lineRule="auto"/>
        <w:ind w:firstLine="720"/>
      </w:pPr>
      <w:r>
        <w:rPr>
          <w:rFonts w:ascii="Times New Roman" w:eastAsia="Times New Roman" w:hAnsi="Times New Roman" w:cs="Times New Roman"/>
          <w:sz w:val="24"/>
          <w:szCs w:val="24"/>
        </w:rPr>
        <w:t xml:space="preserve">A qualitative analysis of the long response items in the survey extracted primary and secondary reasons for course preferences. Primary and secondary reasons were determined according to order of appearance. Secondary reasons were only documented for those with more than one reason in the same long response item. These preferences were categorized into four salient topics: 1) interactivity, 2) convenience, 3) avoiding commute, and 4) learning preference. Interactivity was defined as the advantage to be able to ask questions and interact with either the </w:t>
      </w:r>
      <w:r>
        <w:rPr>
          <w:rFonts w:ascii="Times New Roman" w:eastAsia="Times New Roman" w:hAnsi="Times New Roman" w:cs="Times New Roman"/>
          <w:sz w:val="24"/>
          <w:szCs w:val="24"/>
        </w:rPr>
        <w:lastRenderedPageBreak/>
        <w:t xml:space="preserve">professor or classmates during in-person or online lectures. For example, responses similar to “I prefer class in-person because it allows for interaction with classmates and for me to ask questions in real time” were coded as “interactivity.”  The “convenience” topic was determined in any comments where students indicated learning with less external effort or difficulty. Comments similar to, “I liked to be able to pause the lectures and rewind/repeat statements to better understand difficult topics,” were categorized as “convenience” reasons. The “avoiding commute” topic was frequent enough to warrant its own category. Responses that indicated saving time, for example, “I did not have to commute to Harlem,” were coded as “avoiding commute.” Learning preference is indicated when students’ comments explain cognitive advantages to their course preferences. </w:t>
      </w:r>
    </w:p>
    <w:p w14:paraId="32069FA6" w14:textId="77777777" w:rsidR="006E2804" w:rsidRDefault="00B3179A">
      <w:pPr>
        <w:spacing w:line="480" w:lineRule="auto"/>
      </w:pPr>
      <w:r>
        <w:rPr>
          <w:rFonts w:ascii="Times New Roman" w:eastAsia="Times New Roman" w:hAnsi="Times New Roman" w:cs="Times New Roman"/>
          <w:b/>
          <w:sz w:val="24"/>
          <w:szCs w:val="24"/>
        </w:rPr>
        <w:t>3.4 Self-reported reasons for course format preference</w:t>
      </w:r>
    </w:p>
    <w:p w14:paraId="4327671D" w14:textId="77777777" w:rsidR="006E2804" w:rsidRDefault="00B3179A">
      <w:pPr>
        <w:spacing w:line="480" w:lineRule="auto"/>
      </w:pPr>
      <w:r>
        <w:rPr>
          <w:rFonts w:ascii="Times New Roman" w:eastAsia="Times New Roman" w:hAnsi="Times New Roman" w:cs="Times New Roman"/>
          <w:sz w:val="24"/>
          <w:szCs w:val="24"/>
        </w:rPr>
        <w:tab/>
        <w:t>Table 2 shows relationships between reported course format preference and a number of demographic characteristics along with primary preference reasons. Only the given qualitative reasons for preference were found to be significantly related to course format preference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&lt;.001, Fisher’s Exact Test).  Choice of traditional in-person course format was strongly associated with preference for “interactivity” (58% of those who prefer the in-person format) and with ingrained “learning preference” (50% of those who prefer the in-person format). Conversely, among those who </w:t>
      </w:r>
      <w:proofErr w:type="spellStart"/>
      <w:r>
        <w:rPr>
          <w:rFonts w:ascii="Times New Roman" w:eastAsia="Times New Roman" w:hAnsi="Times New Roman" w:cs="Times New Roman"/>
          <w:sz w:val="24"/>
          <w:szCs w:val="24"/>
        </w:rPr>
        <w:t>favored</w:t>
      </w:r>
      <w:proofErr w:type="spellEnd"/>
      <w:r>
        <w:rPr>
          <w:rFonts w:ascii="Times New Roman" w:eastAsia="Times New Roman" w:hAnsi="Times New Roman" w:cs="Times New Roman"/>
          <w:sz w:val="24"/>
          <w:szCs w:val="24"/>
        </w:rPr>
        <w:t xml:space="preserve"> the synchronous online course format, “avoiding the commute” was the more frequent reason for such choice. Those who preferred the asynchronous online course format most commonly reported “convenience” as the reason for their choice followed by “learning preference.”</w:t>
      </w:r>
    </w:p>
    <w:p w14:paraId="59ABAC22" w14:textId="77777777" w:rsidR="006E2804" w:rsidRDefault="00B3179A">
      <w:pPr>
        <w:spacing w:line="480" w:lineRule="auto"/>
        <w:ind w:firstLine="720"/>
      </w:pPr>
      <w:r>
        <w:rPr>
          <w:rFonts w:ascii="Times New Roman" w:eastAsia="Times New Roman" w:hAnsi="Times New Roman" w:cs="Times New Roman"/>
          <w:sz w:val="24"/>
          <w:szCs w:val="24"/>
        </w:rPr>
        <w:t xml:space="preserve">Figure 1 shows both primary and secondary reasons provided in qualitative survey responses, by course format preference. Those who preferred the in-person course format </w:t>
      </w:r>
      <w:r>
        <w:rPr>
          <w:rFonts w:ascii="Times New Roman" w:eastAsia="Times New Roman" w:hAnsi="Times New Roman" w:cs="Times New Roman"/>
          <w:sz w:val="24"/>
          <w:szCs w:val="24"/>
        </w:rPr>
        <w:lastRenderedPageBreak/>
        <w:t xml:space="preserve">endorsed “interactivity” and “learning preference” more often than those who preferred either the synchronous or the asynchronous formats. Those who preferred the asynchronous format tended to mention “convenience” and “learning preference” as reasons for such choice. Among those who preferred the synchronous format, avoiding the commute was the dominant reason for format preference.  </w:t>
      </w:r>
    </w:p>
    <w:p w14:paraId="29F78412" w14:textId="77777777" w:rsidR="006E2804" w:rsidRDefault="00B3179A">
      <w:pPr>
        <w:spacing w:line="480" w:lineRule="auto"/>
      </w:pPr>
      <w:r>
        <w:rPr>
          <w:rFonts w:ascii="Times New Roman" w:eastAsia="Times New Roman" w:hAnsi="Times New Roman" w:cs="Times New Roman"/>
          <w:b/>
          <w:sz w:val="24"/>
          <w:szCs w:val="24"/>
        </w:rPr>
        <w:t>3.5 Other factors associated with course format preference</w:t>
      </w:r>
    </w:p>
    <w:p w14:paraId="179279B6" w14:textId="77777777" w:rsidR="006E2804" w:rsidRDefault="00B3179A">
      <w:pPr>
        <w:spacing w:line="480" w:lineRule="auto"/>
      </w:pPr>
      <w:r>
        <w:rPr>
          <w:rFonts w:ascii="Times New Roman" w:eastAsia="Times New Roman" w:hAnsi="Times New Roman" w:cs="Times New Roman"/>
          <w:sz w:val="24"/>
          <w:szCs w:val="24"/>
        </w:rPr>
        <w:t>Association between life circumstances and course format preference was nearly significant, with students responsible for the care of children and students working full-time more likely than others to prefer asynchronous viewing (p=.09 and p=.08 respectively, Fisher’s Exact Test).  Age, travel time to campus, gender, race-ethnicity, having a STEM undergraduate degree (Science, Technology, Engineering, Mathematics), having previously taken a hybrid-format course, and self-reported confidence level with statistics were not associated with course format preference.</w:t>
      </w:r>
    </w:p>
    <w:p w14:paraId="6954066B" w14:textId="77777777" w:rsidR="006E2804" w:rsidRDefault="00B3179A">
      <w:pPr>
        <w:spacing w:line="480" w:lineRule="auto"/>
      </w:pPr>
      <w:r>
        <w:rPr>
          <w:rFonts w:ascii="Times New Roman" w:eastAsia="Times New Roman" w:hAnsi="Times New Roman" w:cs="Times New Roman"/>
          <w:b/>
          <w:sz w:val="24"/>
          <w:szCs w:val="24"/>
        </w:rPr>
        <w:t>3.6 Synchronous / asynchronous viewing patterns of the lectures</w:t>
      </w:r>
    </w:p>
    <w:p w14:paraId="578725C4" w14:textId="7A98176E" w:rsidR="006E2804" w:rsidRDefault="00B3179A">
      <w:pPr>
        <w:spacing w:line="480" w:lineRule="auto"/>
      </w:pPr>
      <w:r>
        <w:rPr>
          <w:rFonts w:ascii="Times New Roman" w:eastAsia="Times New Roman" w:hAnsi="Times New Roman" w:cs="Times New Roman"/>
          <w:sz w:val="24"/>
          <w:szCs w:val="24"/>
        </w:rPr>
        <w:tab/>
      </w:r>
      <w:commentRangeStart w:id="83"/>
      <w:r>
        <w:rPr>
          <w:rFonts w:ascii="Times New Roman" w:eastAsia="Times New Roman" w:hAnsi="Times New Roman" w:cs="Times New Roman"/>
          <w:sz w:val="24"/>
          <w:szCs w:val="24"/>
        </w:rPr>
        <w:t>YouTube view</w:t>
      </w:r>
      <w:del w:id="84" w:author="Hunter" w:date="2016-09-14T16:31:00Z">
        <w:r w:rsidDel="0092590E">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w:t>
      </w:r>
      <w:ins w:id="85" w:author="Hunter" w:date="2016-09-14T16:31:00Z">
        <w:r w:rsidR="0092590E">
          <w:rPr>
            <w:rFonts w:ascii="Times New Roman" w:eastAsia="Times New Roman" w:hAnsi="Times New Roman" w:cs="Times New Roman"/>
            <w:sz w:val="24"/>
            <w:szCs w:val="24"/>
          </w:rPr>
          <w:t xml:space="preserve">frequency </w:t>
        </w:r>
      </w:ins>
      <w:r>
        <w:rPr>
          <w:rFonts w:ascii="Times New Roman" w:eastAsia="Times New Roman" w:hAnsi="Times New Roman" w:cs="Times New Roman"/>
          <w:sz w:val="24"/>
          <w:szCs w:val="24"/>
        </w:rPr>
        <w:t xml:space="preserve">patterns of lecture videos were recorded and </w:t>
      </w:r>
      <w:proofErr w:type="spellStart"/>
      <w:r>
        <w:rPr>
          <w:rFonts w:ascii="Times New Roman" w:eastAsia="Times New Roman" w:hAnsi="Times New Roman" w:cs="Times New Roman"/>
          <w:sz w:val="24"/>
          <w:szCs w:val="24"/>
        </w:rPr>
        <w:t>analyzed</w:t>
      </w:r>
      <w:commentRangeEnd w:id="83"/>
      <w:proofErr w:type="spellEnd"/>
      <w:r w:rsidR="00FA2808">
        <w:rPr>
          <w:rStyle w:val="CommentReference"/>
        </w:rPr>
        <w:commentReference w:id="83"/>
      </w:r>
      <w:r>
        <w:rPr>
          <w:rFonts w:ascii="Times New Roman" w:eastAsia="Times New Roman" w:hAnsi="Times New Roman" w:cs="Times New Roman"/>
          <w:sz w:val="24"/>
          <w:szCs w:val="24"/>
        </w:rPr>
        <w:t>. Figure 2 shows the number of views per online video lecture up until the first exam, where the reference line indicates the date of the first exam. The viewing patterns show a high number of views on the date the lecture video is uploaded and an increased number of views for all lecture videos right before the occurrence of the exam. The small increase in viewing between two holidays, Lincoln’s birthday (February 12) and President’s day (February 17) relative to other non-class days shows that some students used those days off to watch lecture videos. This viewing pattern was consistent during the rest of the course and before the second exam.</w:t>
      </w:r>
    </w:p>
    <w:p w14:paraId="76C0A372" w14:textId="7106DAA4" w:rsidR="006E2804" w:rsidRDefault="00B3179A">
      <w:pPr>
        <w:spacing w:line="480" w:lineRule="auto"/>
      </w:pPr>
      <w:r>
        <w:rPr>
          <w:rFonts w:ascii="Times New Roman" w:eastAsia="Times New Roman" w:hAnsi="Times New Roman" w:cs="Times New Roman"/>
          <w:b/>
          <w:sz w:val="24"/>
          <w:szCs w:val="24"/>
        </w:rPr>
        <w:t xml:space="preserve">4. Discussion and </w:t>
      </w:r>
      <w:r w:rsidR="00FA2808">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onclusions</w:t>
      </w:r>
    </w:p>
    <w:p w14:paraId="574B450C" w14:textId="288B3336" w:rsidR="006E2804" w:rsidRDefault="00B3179A">
      <w:pPr>
        <w:spacing w:line="480" w:lineRule="auto"/>
        <w:ind w:firstLine="720"/>
      </w:pPr>
      <w:r>
        <w:rPr>
          <w:rFonts w:ascii="Times New Roman" w:eastAsia="Times New Roman" w:hAnsi="Times New Roman" w:cs="Times New Roman"/>
          <w:sz w:val="24"/>
          <w:szCs w:val="24"/>
        </w:rPr>
        <w:lastRenderedPageBreak/>
        <w:t xml:space="preserve">We propose a flexible hybrid course format that allows students to choose between traditional on-campus format, interactive online attendance, or viewing lectures at a later time.  This course was offered to mature graduate students (average age over 30), mostly working, spread across a large area within and around New York City with an average commuting time to and from campus of over 90 minutes.  This format enabled some students to save long commutes, to attend class while traveling, and to re-watch lectures to solidify difficult concepts, while recognizing that a substantial proportion still prefer to attend class in person.  Students in this study were evenly split between preference for in-person or online course format, an observation often qualitatively noted by our faculty, and corresponding closely to the actual proportion of students who attended each class on campus.  Among students who preferred to attend online, most preferred to attend while class was occurring, largely for reasons of interactivity and ingrained learning preferences. Having to care for children, employment status, and travel time to campus may also contribute to format preference, but these associations were weaker and not statistically significant likely due to a small sample size </w:t>
      </w:r>
      <w:commentRangeStart w:id="86"/>
      <w:commentRangeStart w:id="87"/>
      <w:r>
        <w:rPr>
          <w:rFonts w:ascii="Times New Roman" w:eastAsia="Times New Roman" w:hAnsi="Times New Roman" w:cs="Times New Roman"/>
          <w:sz w:val="24"/>
          <w:szCs w:val="24"/>
        </w:rPr>
        <w:t>and</w:t>
      </w:r>
      <w:ins w:id="88" w:author="Hunter" w:date="2016-09-14T16:51:00Z">
        <w:r w:rsidR="00730089">
          <w:rPr>
            <w:rFonts w:ascii="Times New Roman" w:eastAsia="Times New Roman" w:hAnsi="Times New Roman" w:cs="Times New Roman"/>
            <w:sz w:val="24"/>
            <w:szCs w:val="24"/>
          </w:rPr>
          <w:t xml:space="preserve"> thus,</w:t>
        </w:r>
      </w:ins>
      <w:r>
        <w:rPr>
          <w:rFonts w:ascii="Times New Roman" w:eastAsia="Times New Roman" w:hAnsi="Times New Roman" w:cs="Times New Roman"/>
          <w:sz w:val="24"/>
          <w:szCs w:val="24"/>
        </w:rPr>
        <w:t xml:space="preserve"> insufficient statistical power. </w:t>
      </w:r>
      <w:commentRangeEnd w:id="86"/>
      <w:r w:rsidR="00FA2808">
        <w:rPr>
          <w:rStyle w:val="CommentReference"/>
        </w:rPr>
        <w:commentReference w:id="86"/>
      </w:r>
      <w:commentRangeEnd w:id="87"/>
      <w:r w:rsidR="00A61CDE">
        <w:rPr>
          <w:rStyle w:val="CommentReference"/>
        </w:rPr>
        <w:commentReference w:id="87"/>
      </w:r>
    </w:p>
    <w:p w14:paraId="7DA4C847" w14:textId="6A94CB55" w:rsidR="006E2804" w:rsidRDefault="00B3179A">
      <w:pPr>
        <w:spacing w:line="480" w:lineRule="auto"/>
        <w:ind w:firstLine="720"/>
      </w:pPr>
      <w:r>
        <w:rPr>
          <w:rFonts w:ascii="Times New Roman" w:eastAsia="Times New Roman" w:hAnsi="Times New Roman" w:cs="Times New Roman"/>
          <w:sz w:val="24"/>
          <w:szCs w:val="24"/>
        </w:rPr>
        <w:t xml:space="preserve">Our survey indicated that learning preferences were a stronger indicator of course format preference than commute time, job or family status.  As an example, one student travelled 3.5 hours round trip to every class because it was “easier to pay attention and take notes without distractions such as email, </w:t>
      </w:r>
      <w:del w:id="89" w:author="Hunter" w:date="2016-09-15T11:24:00Z">
        <w:r w:rsidDel="00C42046">
          <w:rPr>
            <w:rFonts w:ascii="Times New Roman" w:eastAsia="Times New Roman" w:hAnsi="Times New Roman" w:cs="Times New Roman"/>
            <w:sz w:val="24"/>
            <w:szCs w:val="24"/>
          </w:rPr>
          <w:delText>facebook</w:delText>
        </w:r>
      </w:del>
      <w:ins w:id="90" w:author="Hunter" w:date="2016-09-15T11:24:00Z">
        <w:r w:rsidR="00C42046">
          <w:rPr>
            <w:rFonts w:ascii="Times New Roman" w:eastAsia="Times New Roman" w:hAnsi="Times New Roman" w:cs="Times New Roman"/>
            <w:sz w:val="24"/>
            <w:szCs w:val="24"/>
          </w:rPr>
          <w:t>Facebook</w:t>
        </w:r>
      </w:ins>
      <w:r>
        <w:rPr>
          <w:rFonts w:ascii="Times New Roman" w:eastAsia="Times New Roman" w:hAnsi="Times New Roman" w:cs="Times New Roman"/>
          <w:sz w:val="24"/>
          <w:szCs w:val="24"/>
        </w:rPr>
        <w:t xml:space="preserve"> etc.” In an environment of increasing commitment by colleges to online education and to expanding reach and enrollment, it is important to recognize the importance of the on-campus, in-person learning experience to many students. This flexible hybrid course format recognizes the diversity of personal circumstances and learning preferences and allows effective remote learning without sacrificing the on-campus experience. It requires </w:t>
      </w:r>
      <w:r>
        <w:rPr>
          <w:rFonts w:ascii="Times New Roman" w:eastAsia="Times New Roman" w:hAnsi="Times New Roman" w:cs="Times New Roman"/>
          <w:sz w:val="24"/>
          <w:szCs w:val="24"/>
        </w:rPr>
        <w:lastRenderedPageBreak/>
        <w:t>only modest adaptation of a traditional in-person lecture format, inexpensive technology, and software that is free of cost. It is an example of how learning technology can be used to expand available learning options and make higher education possible for a greater number of students, without restricting the choice of students who still prefer to sit face-to-face with the teacher and other students.</w:t>
      </w:r>
    </w:p>
    <w:p w14:paraId="35A453B7" w14:textId="77777777" w:rsidR="00AB58E2" w:rsidRDefault="00AB58E2">
      <w:pPr>
        <w:spacing w:line="480" w:lineRule="auto"/>
        <w:rPr>
          <w:ins w:id="91" w:author="Hunter" w:date="2016-09-15T10:51:00Z"/>
          <w:rFonts w:ascii="Times New Roman" w:hAnsi="Times New Roman" w:cs="Times New Roman"/>
          <w:b/>
          <w:sz w:val="24"/>
          <w:szCs w:val="24"/>
        </w:rPr>
      </w:pPr>
      <w:commentRangeStart w:id="92"/>
      <w:r w:rsidRPr="002F1CF3">
        <w:rPr>
          <w:rFonts w:ascii="Times New Roman" w:hAnsi="Times New Roman" w:cs="Times New Roman"/>
          <w:b/>
          <w:sz w:val="24"/>
          <w:szCs w:val="24"/>
          <w:rPrChange w:id="93" w:author="Hunter" w:date="2016-09-14T15:36:00Z">
            <w:rPr/>
          </w:rPrChange>
        </w:rPr>
        <w:t>Data availability</w:t>
      </w:r>
    </w:p>
    <w:p w14:paraId="1BC6C53B" w14:textId="3F0E4BFA" w:rsidR="009845A0" w:rsidRDefault="009845A0">
      <w:pPr>
        <w:spacing w:line="480" w:lineRule="auto"/>
        <w:rPr>
          <w:ins w:id="94" w:author="Hunter" w:date="2016-09-15T10:52:00Z"/>
          <w:rFonts w:ascii="Times New Roman" w:hAnsi="Times New Roman" w:cs="Times New Roman"/>
          <w:sz w:val="24"/>
          <w:szCs w:val="24"/>
        </w:rPr>
      </w:pPr>
      <w:ins w:id="95" w:author="Hunter" w:date="2016-09-15T10:52:00Z">
        <w:r>
          <w:rPr>
            <w:rFonts w:ascii="Times New Roman" w:hAnsi="Times New Roman" w:cs="Times New Roman"/>
            <w:sz w:val="24"/>
            <w:szCs w:val="24"/>
          </w:rPr>
          <w:t>Demographics</w:t>
        </w:r>
      </w:ins>
    </w:p>
    <w:p w14:paraId="2EAD07BB" w14:textId="228594C2" w:rsidR="009845A0" w:rsidRPr="009845A0" w:rsidRDefault="009845A0">
      <w:pPr>
        <w:spacing w:line="480" w:lineRule="auto"/>
        <w:rPr>
          <w:ins w:id="96" w:author="Hunter" w:date="2016-09-14T18:16:00Z"/>
          <w:rFonts w:ascii="Times New Roman" w:hAnsi="Times New Roman" w:cs="Times New Roman"/>
          <w:sz w:val="24"/>
          <w:szCs w:val="24"/>
          <w:rPrChange w:id="97" w:author="Hunter" w:date="2016-09-15T10:51:00Z">
            <w:rPr>
              <w:ins w:id="98" w:author="Hunter" w:date="2016-09-14T18:16:00Z"/>
              <w:rFonts w:ascii="Times New Roman" w:hAnsi="Times New Roman" w:cs="Times New Roman"/>
              <w:b/>
              <w:sz w:val="24"/>
              <w:szCs w:val="24"/>
            </w:rPr>
          </w:rPrChange>
        </w:rPr>
      </w:pPr>
      <w:ins w:id="99" w:author="Hunter" w:date="2016-09-15T10:53:00Z">
        <w:r>
          <w:rPr>
            <w:rFonts w:ascii="Times New Roman" w:hAnsi="Times New Roman" w:cs="Times New Roman"/>
            <w:sz w:val="24"/>
            <w:szCs w:val="24"/>
          </w:rPr>
          <w:t>YouTubeDemographics.csv</w:t>
        </w:r>
      </w:ins>
    </w:p>
    <w:p w14:paraId="4A4CFE47" w14:textId="1E4F7DA4" w:rsidR="00BF5BC2" w:rsidRPr="00BF5BC2" w:rsidRDefault="00BF5BC2">
      <w:pPr>
        <w:spacing w:line="480" w:lineRule="auto"/>
        <w:rPr>
          <w:ins w:id="100" w:author="Hunter" w:date="2016-09-14T13:11:00Z"/>
          <w:rFonts w:ascii="Times New Roman" w:hAnsi="Times New Roman" w:cs="Times New Roman"/>
          <w:sz w:val="24"/>
          <w:szCs w:val="24"/>
        </w:rPr>
      </w:pPr>
      <w:ins w:id="101" w:author="Hunter" w:date="2016-09-14T18:16:00Z">
        <w:r w:rsidRPr="00BF5BC2">
          <w:rPr>
            <w:rFonts w:ascii="Times New Roman" w:hAnsi="Times New Roman" w:cs="Times New Roman"/>
            <w:sz w:val="24"/>
            <w:szCs w:val="24"/>
          </w:rPr>
          <w:t>You</w:t>
        </w:r>
        <w:r>
          <w:rPr>
            <w:rFonts w:ascii="Times New Roman" w:hAnsi="Times New Roman" w:cs="Times New Roman"/>
            <w:sz w:val="24"/>
            <w:szCs w:val="24"/>
          </w:rPr>
          <w:t>T</w:t>
        </w:r>
        <w:r w:rsidRPr="00BF5BC2">
          <w:rPr>
            <w:rFonts w:ascii="Times New Roman" w:hAnsi="Times New Roman" w:cs="Times New Roman"/>
            <w:sz w:val="24"/>
            <w:szCs w:val="24"/>
            <w:rPrChange w:id="102" w:author="Hunter" w:date="2016-09-14T18:16:00Z">
              <w:rPr>
                <w:rFonts w:ascii="Times New Roman" w:hAnsi="Times New Roman" w:cs="Times New Roman"/>
                <w:b/>
                <w:sz w:val="24"/>
                <w:szCs w:val="24"/>
              </w:rPr>
            </w:rPrChange>
          </w:rPr>
          <w:t>ube</w:t>
        </w:r>
        <w:r>
          <w:rPr>
            <w:rFonts w:ascii="Times New Roman" w:hAnsi="Times New Roman" w:cs="Times New Roman"/>
            <w:sz w:val="24"/>
            <w:szCs w:val="24"/>
          </w:rPr>
          <w:t xml:space="preserve"> Data </w:t>
        </w:r>
      </w:ins>
    </w:p>
    <w:p w14:paraId="5054DB0C" w14:textId="31F9938F" w:rsidR="00637B54" w:rsidRDefault="002516A2">
      <w:pPr>
        <w:spacing w:line="480" w:lineRule="auto"/>
        <w:rPr>
          <w:ins w:id="103" w:author="Hunter" w:date="2016-09-14T18:16:00Z"/>
          <w:rFonts w:ascii="Times New Roman" w:hAnsi="Times New Roman" w:cs="Times New Roman"/>
          <w:sz w:val="24"/>
          <w:szCs w:val="24"/>
        </w:rPr>
      </w:pPr>
      <w:ins w:id="104" w:author="Hunter" w:date="2016-09-14T18:01:00Z">
        <w:r>
          <w:rPr>
            <w:rFonts w:ascii="Times New Roman" w:hAnsi="Times New Roman" w:cs="Times New Roman"/>
            <w:sz w:val="24"/>
            <w:szCs w:val="24"/>
          </w:rPr>
          <w:t>Figure2YouTubeData.csv</w:t>
        </w:r>
      </w:ins>
    </w:p>
    <w:p w14:paraId="6A93B3DF" w14:textId="253D364B" w:rsidR="00BF5BC2" w:rsidRDefault="00BF5BC2">
      <w:pPr>
        <w:spacing w:line="480" w:lineRule="auto"/>
        <w:rPr>
          <w:ins w:id="105" w:author="Hunter" w:date="2016-09-14T18:16:00Z"/>
          <w:rFonts w:ascii="Times New Roman" w:hAnsi="Times New Roman" w:cs="Times New Roman"/>
          <w:sz w:val="24"/>
          <w:szCs w:val="24"/>
        </w:rPr>
      </w:pPr>
      <w:ins w:id="106" w:author="Hunter" w:date="2016-09-14T18:16:00Z">
        <w:r>
          <w:rPr>
            <w:rFonts w:ascii="Times New Roman" w:hAnsi="Times New Roman" w:cs="Times New Roman"/>
            <w:sz w:val="24"/>
            <w:szCs w:val="24"/>
          </w:rPr>
          <w:t>Survey Data</w:t>
        </w:r>
      </w:ins>
    </w:p>
    <w:p w14:paraId="3BB53686" w14:textId="014DABDC" w:rsidR="002516A2" w:rsidRDefault="00BF5BC2">
      <w:pPr>
        <w:spacing w:line="480" w:lineRule="auto"/>
        <w:rPr>
          <w:ins w:id="107" w:author="Hunter" w:date="2016-09-14T15:23:00Z"/>
          <w:rFonts w:ascii="Times New Roman" w:hAnsi="Times New Roman" w:cs="Times New Roman"/>
          <w:sz w:val="24"/>
          <w:szCs w:val="24"/>
        </w:rPr>
      </w:pPr>
      <w:ins w:id="108" w:author="Hunter" w:date="2016-09-14T18:16:00Z">
        <w:r>
          <w:rPr>
            <w:rFonts w:ascii="Times New Roman" w:hAnsi="Times New Roman" w:cs="Times New Roman"/>
            <w:sz w:val="24"/>
            <w:szCs w:val="24"/>
          </w:rPr>
          <w:t>PH750-2</w:t>
        </w:r>
      </w:ins>
      <w:ins w:id="109" w:author="Hunter" w:date="2016-09-14T18:17:00Z">
        <w:r>
          <w:rPr>
            <w:rFonts w:ascii="Times New Roman" w:hAnsi="Times New Roman" w:cs="Times New Roman"/>
            <w:sz w:val="24"/>
            <w:szCs w:val="24"/>
          </w:rPr>
          <w:t>SurveyData</w:t>
        </w:r>
      </w:ins>
      <w:ins w:id="110" w:author="Hunter" w:date="2016-09-14T18:16:00Z">
        <w:r>
          <w:rPr>
            <w:rFonts w:ascii="Times New Roman" w:hAnsi="Times New Roman" w:cs="Times New Roman"/>
            <w:sz w:val="24"/>
            <w:szCs w:val="24"/>
          </w:rPr>
          <w:t>.xlsx</w:t>
        </w:r>
      </w:ins>
    </w:p>
    <w:p w14:paraId="07307EBE" w14:textId="0B737621" w:rsidR="006B06DD" w:rsidRPr="002F1CF3" w:rsidRDefault="006B06DD">
      <w:pPr>
        <w:spacing w:line="480" w:lineRule="auto"/>
        <w:rPr>
          <w:ins w:id="111" w:author="Hunter" w:date="2016-09-14T15:23:00Z"/>
          <w:rFonts w:ascii="Times New Roman" w:hAnsi="Times New Roman" w:cs="Times New Roman"/>
          <w:b/>
          <w:sz w:val="24"/>
          <w:szCs w:val="24"/>
          <w:rPrChange w:id="112" w:author="Hunter" w:date="2016-09-14T15:35:00Z">
            <w:rPr>
              <w:ins w:id="113" w:author="Hunter" w:date="2016-09-14T15:23:00Z"/>
              <w:rFonts w:ascii="Times New Roman" w:hAnsi="Times New Roman" w:cs="Times New Roman"/>
              <w:sz w:val="24"/>
              <w:szCs w:val="24"/>
            </w:rPr>
          </w:rPrChange>
        </w:rPr>
      </w:pPr>
      <w:ins w:id="114" w:author="Hunter" w:date="2016-09-14T15:23:00Z">
        <w:r w:rsidRPr="002F1CF3">
          <w:rPr>
            <w:rFonts w:ascii="Times New Roman" w:hAnsi="Times New Roman" w:cs="Times New Roman"/>
            <w:b/>
            <w:sz w:val="24"/>
            <w:szCs w:val="24"/>
            <w:rPrChange w:id="115" w:author="Hunter" w:date="2016-09-14T15:35:00Z">
              <w:rPr>
                <w:rFonts w:ascii="Times New Roman" w:hAnsi="Times New Roman" w:cs="Times New Roman"/>
                <w:sz w:val="24"/>
                <w:szCs w:val="24"/>
              </w:rPr>
            </w:rPrChange>
          </w:rPr>
          <w:t>Consent</w:t>
        </w:r>
      </w:ins>
    </w:p>
    <w:p w14:paraId="6A7AFE1C" w14:textId="642EF800" w:rsidR="006B06DD" w:rsidRPr="00637B54" w:rsidRDefault="006B06DD">
      <w:pPr>
        <w:spacing w:line="480" w:lineRule="auto"/>
        <w:rPr>
          <w:rFonts w:ascii="Times New Roman" w:hAnsi="Times New Roman" w:cs="Times New Roman"/>
          <w:sz w:val="24"/>
          <w:szCs w:val="24"/>
          <w:rPrChange w:id="116" w:author="Hunter" w:date="2016-09-14T13:10:00Z">
            <w:rPr/>
          </w:rPrChange>
        </w:rPr>
      </w:pPr>
      <w:ins w:id="117" w:author="Hunter" w:date="2016-09-14T15:24:00Z">
        <w:r>
          <w:rPr>
            <w:rFonts w:ascii="Times New Roman" w:hAnsi="Times New Roman" w:cs="Times New Roman"/>
            <w:sz w:val="24"/>
            <w:szCs w:val="24"/>
          </w:rPr>
          <w:t>Written informed consent for publication of the participant</w:t>
        </w:r>
      </w:ins>
      <w:ins w:id="118" w:author="Hunter" w:date="2016-09-14T15:25:00Z">
        <w:r>
          <w:rPr>
            <w:rFonts w:ascii="Times New Roman" w:hAnsi="Times New Roman" w:cs="Times New Roman"/>
            <w:sz w:val="24"/>
            <w:szCs w:val="24"/>
          </w:rPr>
          <w:t>’s responses was obtained from the participant.</w:t>
        </w:r>
      </w:ins>
    </w:p>
    <w:p w14:paraId="7C2C5A22" w14:textId="78ED0EAF" w:rsidR="00AB58E2" w:rsidRPr="002F1CF3" w:rsidRDefault="00AB58E2">
      <w:pPr>
        <w:spacing w:line="480" w:lineRule="auto"/>
        <w:rPr>
          <w:ins w:id="119" w:author="Hunter" w:date="2016-09-14T15:27:00Z"/>
          <w:rFonts w:ascii="Times New Roman" w:hAnsi="Times New Roman" w:cs="Times New Roman"/>
          <w:b/>
          <w:sz w:val="24"/>
          <w:szCs w:val="24"/>
          <w:rPrChange w:id="120" w:author="Hunter" w:date="2016-09-14T15:35:00Z">
            <w:rPr>
              <w:ins w:id="121" w:author="Hunter" w:date="2016-09-14T15:27:00Z"/>
              <w:rFonts w:ascii="Times New Roman" w:hAnsi="Times New Roman" w:cs="Times New Roman"/>
              <w:sz w:val="24"/>
              <w:szCs w:val="24"/>
            </w:rPr>
          </w:rPrChange>
        </w:rPr>
      </w:pPr>
      <w:r w:rsidRPr="002F1CF3">
        <w:rPr>
          <w:rFonts w:ascii="Times New Roman" w:hAnsi="Times New Roman" w:cs="Times New Roman"/>
          <w:b/>
          <w:sz w:val="24"/>
          <w:szCs w:val="24"/>
          <w:rPrChange w:id="122" w:author="Hunter" w:date="2016-09-14T15:35:00Z">
            <w:rPr/>
          </w:rPrChange>
        </w:rPr>
        <w:t>Author contributions</w:t>
      </w:r>
    </w:p>
    <w:p w14:paraId="4454AA74" w14:textId="51DEAF10" w:rsidR="006B06DD" w:rsidRPr="006B06DD" w:rsidRDefault="006B06DD">
      <w:pPr>
        <w:spacing w:line="480" w:lineRule="auto"/>
        <w:rPr>
          <w:rFonts w:ascii="Times New Roman" w:hAnsi="Times New Roman" w:cs="Times New Roman"/>
          <w:sz w:val="24"/>
          <w:szCs w:val="24"/>
          <w:rPrChange w:id="123" w:author="Hunter" w:date="2016-09-14T15:27:00Z">
            <w:rPr/>
          </w:rPrChange>
        </w:rPr>
      </w:pPr>
      <w:ins w:id="124" w:author="Hunter" w:date="2016-09-14T15:28:00Z">
        <w:r>
          <w:rPr>
            <w:rFonts w:ascii="Times New Roman" w:hAnsi="Times New Roman" w:cs="Times New Roman"/>
            <w:sz w:val="24"/>
            <w:szCs w:val="24"/>
          </w:rPr>
          <w:t>LW, HJ</w:t>
        </w:r>
      </w:ins>
      <w:ins w:id="125" w:author="Hunter" w:date="2016-09-14T15:33:00Z">
        <w:r>
          <w:rPr>
            <w:rFonts w:ascii="Times New Roman" w:hAnsi="Times New Roman" w:cs="Times New Roman"/>
            <w:sz w:val="24"/>
            <w:szCs w:val="24"/>
          </w:rPr>
          <w:t>, MR,</w:t>
        </w:r>
      </w:ins>
      <w:ins w:id="126" w:author="Hunter" w:date="2016-09-14T15:28:00Z">
        <w:r>
          <w:rPr>
            <w:rFonts w:ascii="Times New Roman" w:hAnsi="Times New Roman" w:cs="Times New Roman"/>
            <w:sz w:val="24"/>
            <w:szCs w:val="24"/>
          </w:rPr>
          <w:t xml:space="preserve"> and MG conceived the study. LW and HJ designed the survey. LW </w:t>
        </w:r>
      </w:ins>
      <w:ins w:id="127" w:author="Hunter" w:date="2016-09-14T15:29:00Z">
        <w:r>
          <w:rPr>
            <w:rFonts w:ascii="Times New Roman" w:hAnsi="Times New Roman" w:cs="Times New Roman"/>
            <w:sz w:val="24"/>
            <w:szCs w:val="24"/>
          </w:rPr>
          <w:t xml:space="preserve">and HJ </w:t>
        </w:r>
      </w:ins>
      <w:ins w:id="128" w:author="Hunter" w:date="2016-09-14T15:28:00Z">
        <w:r>
          <w:rPr>
            <w:rFonts w:ascii="Times New Roman" w:hAnsi="Times New Roman" w:cs="Times New Roman"/>
            <w:sz w:val="24"/>
            <w:szCs w:val="24"/>
          </w:rPr>
          <w:t>carried out the data collection.</w:t>
        </w:r>
      </w:ins>
      <w:ins w:id="129" w:author="Hunter" w:date="2016-09-14T15:29:00Z">
        <w:r>
          <w:rPr>
            <w:rFonts w:ascii="Times New Roman" w:hAnsi="Times New Roman" w:cs="Times New Roman"/>
            <w:sz w:val="24"/>
            <w:szCs w:val="24"/>
          </w:rPr>
          <w:t xml:space="preserve"> MR and LW prepared the first draft of the manuscript. </w:t>
        </w:r>
      </w:ins>
      <w:ins w:id="130" w:author="Hunter" w:date="2016-09-14T15:31:00Z">
        <w:r>
          <w:rPr>
            <w:rFonts w:ascii="Times New Roman" w:hAnsi="Times New Roman" w:cs="Times New Roman"/>
            <w:sz w:val="24"/>
            <w:szCs w:val="24"/>
          </w:rPr>
          <w:t>HJ and MG</w:t>
        </w:r>
      </w:ins>
      <w:ins w:id="131" w:author="Hunter" w:date="2016-09-14T15:29:00Z">
        <w:r>
          <w:rPr>
            <w:rFonts w:ascii="Times New Roman" w:hAnsi="Times New Roman" w:cs="Times New Roman"/>
            <w:sz w:val="24"/>
            <w:szCs w:val="24"/>
          </w:rPr>
          <w:t xml:space="preserve"> contributed to the study design</w:t>
        </w:r>
      </w:ins>
      <w:ins w:id="132" w:author="Hunter" w:date="2016-09-14T15:31:00Z">
        <w:r>
          <w:rPr>
            <w:rFonts w:ascii="Times New Roman" w:hAnsi="Times New Roman" w:cs="Times New Roman"/>
            <w:sz w:val="24"/>
            <w:szCs w:val="24"/>
          </w:rPr>
          <w:t>. MR</w:t>
        </w:r>
      </w:ins>
      <w:ins w:id="133" w:author="Hunter" w:date="2016-09-14T15:29:00Z">
        <w:r>
          <w:rPr>
            <w:rFonts w:ascii="Times New Roman" w:hAnsi="Times New Roman" w:cs="Times New Roman"/>
            <w:sz w:val="24"/>
            <w:szCs w:val="24"/>
          </w:rPr>
          <w:t xml:space="preserve"> prepa</w:t>
        </w:r>
      </w:ins>
      <w:ins w:id="134" w:author="Hunter" w:date="2016-09-14T15:31:00Z">
        <w:r>
          <w:rPr>
            <w:rFonts w:ascii="Times New Roman" w:hAnsi="Times New Roman" w:cs="Times New Roman"/>
            <w:sz w:val="24"/>
            <w:szCs w:val="24"/>
          </w:rPr>
          <w:t xml:space="preserve">red the </w:t>
        </w:r>
      </w:ins>
      <w:ins w:id="135" w:author="Hunter" w:date="2016-09-14T15:29:00Z">
        <w:r>
          <w:rPr>
            <w:rFonts w:ascii="Times New Roman" w:hAnsi="Times New Roman" w:cs="Times New Roman"/>
            <w:sz w:val="24"/>
            <w:szCs w:val="24"/>
          </w:rPr>
          <w:t>manuscript</w:t>
        </w:r>
      </w:ins>
      <w:ins w:id="136" w:author="Hunter" w:date="2016-09-14T15:31:00Z">
        <w:r>
          <w:rPr>
            <w:rFonts w:ascii="Times New Roman" w:hAnsi="Times New Roman" w:cs="Times New Roman"/>
            <w:sz w:val="24"/>
            <w:szCs w:val="24"/>
          </w:rPr>
          <w:t xml:space="preserve"> and analyses</w:t>
        </w:r>
      </w:ins>
      <w:ins w:id="137" w:author="Hunter" w:date="2016-09-14T15:29:00Z">
        <w:r>
          <w:rPr>
            <w:rFonts w:ascii="Times New Roman" w:hAnsi="Times New Roman" w:cs="Times New Roman"/>
            <w:sz w:val="24"/>
            <w:szCs w:val="24"/>
          </w:rPr>
          <w:t>.</w:t>
        </w:r>
      </w:ins>
      <w:ins w:id="138" w:author="Hunter" w:date="2016-09-14T15:32:00Z">
        <w:r>
          <w:rPr>
            <w:rFonts w:ascii="Times New Roman" w:hAnsi="Times New Roman" w:cs="Times New Roman"/>
            <w:sz w:val="24"/>
            <w:szCs w:val="24"/>
          </w:rPr>
          <w:t xml:space="preserve"> All authors were involved in the revision of the draft manuscript and have agreed to the final content.</w:t>
        </w:r>
      </w:ins>
    </w:p>
    <w:p w14:paraId="4C8AD591" w14:textId="77777777" w:rsidR="00AB58E2" w:rsidRPr="002F1CF3" w:rsidRDefault="00AB58E2">
      <w:pPr>
        <w:spacing w:line="480" w:lineRule="auto"/>
        <w:rPr>
          <w:ins w:id="139" w:author="Hunter" w:date="2016-09-14T15:34:00Z"/>
          <w:rFonts w:ascii="Times New Roman" w:hAnsi="Times New Roman" w:cs="Times New Roman"/>
          <w:b/>
          <w:sz w:val="24"/>
          <w:szCs w:val="24"/>
          <w:rPrChange w:id="140" w:author="Hunter" w:date="2016-09-14T15:36:00Z">
            <w:rPr>
              <w:ins w:id="141" w:author="Hunter" w:date="2016-09-14T15:34:00Z"/>
            </w:rPr>
          </w:rPrChange>
        </w:rPr>
      </w:pPr>
      <w:r w:rsidRPr="002F1CF3">
        <w:rPr>
          <w:rFonts w:ascii="Times New Roman" w:hAnsi="Times New Roman" w:cs="Times New Roman"/>
          <w:b/>
          <w:sz w:val="24"/>
          <w:szCs w:val="24"/>
          <w:rPrChange w:id="142" w:author="Hunter" w:date="2016-09-14T15:36:00Z">
            <w:rPr/>
          </w:rPrChange>
        </w:rPr>
        <w:t>Competing interests</w:t>
      </w:r>
    </w:p>
    <w:p w14:paraId="458E945E" w14:textId="09DEA8AD" w:rsidR="002F1CF3" w:rsidRPr="002F1CF3" w:rsidRDefault="002F1CF3">
      <w:pPr>
        <w:spacing w:line="480" w:lineRule="auto"/>
        <w:rPr>
          <w:rFonts w:ascii="Times New Roman" w:hAnsi="Times New Roman" w:cs="Times New Roman"/>
          <w:sz w:val="24"/>
          <w:szCs w:val="24"/>
          <w:rPrChange w:id="143" w:author="Hunter" w:date="2016-09-14T15:34:00Z">
            <w:rPr/>
          </w:rPrChange>
        </w:rPr>
      </w:pPr>
      <w:ins w:id="144" w:author="Hunter" w:date="2016-09-14T15:34:00Z">
        <w:r w:rsidRPr="002F1CF3">
          <w:rPr>
            <w:rFonts w:ascii="Times New Roman" w:hAnsi="Times New Roman" w:cs="Times New Roman"/>
            <w:sz w:val="24"/>
            <w:szCs w:val="24"/>
            <w:rPrChange w:id="145" w:author="Hunter" w:date="2016-09-14T15:34:00Z">
              <w:rPr/>
            </w:rPrChange>
          </w:rPr>
          <w:t>No competing interests were disclosed</w:t>
        </w:r>
      </w:ins>
    </w:p>
    <w:p w14:paraId="05300867" w14:textId="77777777" w:rsidR="00AB58E2" w:rsidRPr="002F1CF3" w:rsidRDefault="00AB58E2">
      <w:pPr>
        <w:spacing w:line="480" w:lineRule="auto"/>
        <w:rPr>
          <w:ins w:id="146" w:author="Hunter" w:date="2016-09-14T15:35:00Z"/>
          <w:rFonts w:ascii="Times New Roman" w:hAnsi="Times New Roman" w:cs="Times New Roman"/>
          <w:b/>
          <w:sz w:val="24"/>
          <w:szCs w:val="24"/>
          <w:rPrChange w:id="147" w:author="Hunter" w:date="2016-09-14T15:36:00Z">
            <w:rPr>
              <w:ins w:id="148" w:author="Hunter" w:date="2016-09-14T15:35:00Z"/>
              <w:rFonts w:ascii="Times New Roman" w:hAnsi="Times New Roman" w:cs="Times New Roman"/>
              <w:sz w:val="24"/>
              <w:szCs w:val="24"/>
            </w:rPr>
          </w:rPrChange>
        </w:rPr>
      </w:pPr>
      <w:r w:rsidRPr="002F1CF3">
        <w:rPr>
          <w:rFonts w:ascii="Times New Roman" w:hAnsi="Times New Roman" w:cs="Times New Roman"/>
          <w:b/>
          <w:sz w:val="24"/>
          <w:szCs w:val="24"/>
          <w:rPrChange w:id="149" w:author="Hunter" w:date="2016-09-14T15:36:00Z">
            <w:rPr/>
          </w:rPrChange>
        </w:rPr>
        <w:t>Grant information</w:t>
      </w:r>
      <w:commentRangeEnd w:id="92"/>
      <w:r w:rsidRPr="002F1CF3">
        <w:rPr>
          <w:rStyle w:val="CommentReference"/>
          <w:rFonts w:ascii="Times New Roman" w:hAnsi="Times New Roman" w:cs="Times New Roman"/>
          <w:b/>
          <w:sz w:val="24"/>
          <w:szCs w:val="24"/>
          <w:rPrChange w:id="150" w:author="Hunter" w:date="2016-09-14T15:36:00Z">
            <w:rPr>
              <w:rStyle w:val="CommentReference"/>
            </w:rPr>
          </w:rPrChange>
        </w:rPr>
        <w:commentReference w:id="92"/>
      </w:r>
    </w:p>
    <w:p w14:paraId="3DF9B61C" w14:textId="2FCC3208" w:rsidR="002F1CF3" w:rsidRPr="002F1CF3" w:rsidRDefault="002F1CF3">
      <w:pPr>
        <w:spacing w:line="480" w:lineRule="auto"/>
        <w:rPr>
          <w:rFonts w:ascii="Times New Roman" w:hAnsi="Times New Roman" w:cs="Times New Roman"/>
          <w:sz w:val="24"/>
          <w:szCs w:val="24"/>
          <w:rPrChange w:id="151" w:author="Hunter" w:date="2016-09-14T15:35:00Z">
            <w:rPr/>
          </w:rPrChange>
        </w:rPr>
      </w:pPr>
      <w:ins w:id="152" w:author="Hunter" w:date="2016-09-14T15:35:00Z">
        <w:r>
          <w:rPr>
            <w:rFonts w:ascii="Times New Roman" w:hAnsi="Times New Roman" w:cs="Times New Roman"/>
            <w:sz w:val="24"/>
            <w:szCs w:val="24"/>
          </w:rPr>
          <w:lastRenderedPageBreak/>
          <w:t>The authors declared that no grants were involved in supporting this work.</w:t>
        </w:r>
      </w:ins>
    </w:p>
    <w:p w14:paraId="1EBEFA0A" w14:textId="2CFB5198" w:rsidR="006E2804" w:rsidRPr="002F1CF3" w:rsidRDefault="008A47A5">
      <w:pPr>
        <w:spacing w:line="480" w:lineRule="auto"/>
        <w:rPr>
          <w:rFonts w:ascii="Times New Roman" w:hAnsi="Times New Roman" w:cs="Times New Roman"/>
          <w:sz w:val="24"/>
          <w:szCs w:val="24"/>
          <w:rPrChange w:id="153" w:author="Hunter" w:date="2016-09-14T15:35:00Z">
            <w:rPr/>
          </w:rPrChange>
        </w:rPr>
      </w:pPr>
      <w:r w:rsidRPr="002F1CF3">
        <w:rPr>
          <w:rFonts w:ascii="Times New Roman" w:eastAsia="Times New Roman" w:hAnsi="Times New Roman" w:cs="Times New Roman"/>
          <w:b/>
          <w:sz w:val="24"/>
          <w:szCs w:val="24"/>
        </w:rPr>
        <w:t>Supplementary material</w:t>
      </w:r>
    </w:p>
    <w:p w14:paraId="1F8B01F7" w14:textId="4075EC57" w:rsidR="006E2804" w:rsidRDefault="00B3179A">
      <w:pPr>
        <w:spacing w:line="480" w:lineRule="auto"/>
        <w:rPr>
          <w:ins w:id="154" w:author="Hunter" w:date="2016-09-14T18:16:00Z"/>
          <w:rFonts w:ascii="Times New Roman" w:eastAsia="Times New Roman" w:hAnsi="Times New Roman" w:cs="Times New Roman"/>
          <w:sz w:val="24"/>
          <w:szCs w:val="24"/>
        </w:rPr>
      </w:pPr>
      <w:commentRangeStart w:id="155"/>
      <w:r w:rsidRPr="002F1CF3">
        <w:rPr>
          <w:rFonts w:ascii="Times New Roman" w:eastAsia="Times New Roman" w:hAnsi="Times New Roman" w:cs="Times New Roman"/>
          <w:sz w:val="24"/>
          <w:szCs w:val="24"/>
        </w:rPr>
        <w:t>Hybrid Course Preferences Survey</w:t>
      </w:r>
      <w:commentRangeEnd w:id="155"/>
      <w:r w:rsidR="008A47A5" w:rsidRPr="002F1CF3">
        <w:rPr>
          <w:rStyle w:val="CommentReference"/>
          <w:rFonts w:ascii="Times New Roman" w:hAnsi="Times New Roman" w:cs="Times New Roman"/>
          <w:sz w:val="24"/>
          <w:szCs w:val="24"/>
          <w:rPrChange w:id="156" w:author="Hunter" w:date="2016-09-14T15:35:00Z">
            <w:rPr>
              <w:rStyle w:val="CommentReference"/>
            </w:rPr>
          </w:rPrChange>
        </w:rPr>
        <w:commentReference w:id="155"/>
      </w:r>
      <w:del w:id="157" w:author="Hunter" w:date="2016-09-14T15:35:00Z">
        <w:r w:rsidRPr="002F1CF3" w:rsidDel="002F1CF3">
          <w:rPr>
            <w:rFonts w:ascii="Times New Roman" w:eastAsia="Times New Roman" w:hAnsi="Times New Roman" w:cs="Times New Roman"/>
            <w:sz w:val="24"/>
            <w:szCs w:val="24"/>
          </w:rPr>
          <w:delText xml:space="preserve">. </w:delText>
        </w:r>
      </w:del>
    </w:p>
    <w:p w14:paraId="58D0E732" w14:textId="61425F40" w:rsidR="00BF5BC2" w:rsidRPr="002F1CF3" w:rsidRDefault="00BF5BC2">
      <w:pPr>
        <w:spacing w:line="480" w:lineRule="auto"/>
        <w:rPr>
          <w:rFonts w:ascii="Times New Roman" w:hAnsi="Times New Roman" w:cs="Times New Roman"/>
          <w:sz w:val="24"/>
          <w:szCs w:val="24"/>
          <w:rPrChange w:id="158" w:author="Hunter" w:date="2016-09-14T15:35:00Z">
            <w:rPr/>
          </w:rPrChange>
        </w:rPr>
      </w:pPr>
      <w:ins w:id="159" w:author="Hunter" w:date="2016-09-14T18:16:00Z">
        <w:r>
          <w:rPr>
            <w:rFonts w:ascii="Times New Roman" w:eastAsia="Times New Roman" w:hAnsi="Times New Roman" w:cs="Times New Roman"/>
            <w:sz w:val="24"/>
            <w:szCs w:val="24"/>
          </w:rPr>
          <w:t>HybridCourseEngagementSurvey.txt</w:t>
        </w:r>
      </w:ins>
    </w:p>
    <w:p w14:paraId="32D71A47" w14:textId="77777777" w:rsidR="006E2804" w:rsidRDefault="00B3179A">
      <w:r>
        <w:br w:type="page"/>
      </w:r>
    </w:p>
    <w:p w14:paraId="0117DC74" w14:textId="77777777" w:rsidR="006E2804" w:rsidRDefault="006E2804"/>
    <w:p w14:paraId="0B710CA2" w14:textId="77D39774" w:rsidR="006E2804" w:rsidRDefault="00B3179A">
      <w:pPr>
        <w:spacing w:line="480" w:lineRule="auto"/>
      </w:pPr>
      <w:del w:id="160" w:author="Hunter" w:date="2016-09-15T13:23:00Z">
        <w:r w:rsidDel="006E7B67">
          <w:rPr>
            <w:noProof/>
            <w:lang w:val="en-US" w:eastAsia="en-US"/>
          </w:rPr>
          <w:drawing>
            <wp:inline distT="114300" distB="114300" distL="114300" distR="114300" wp14:anchorId="28A865EB" wp14:editId="0B664763">
              <wp:extent cx="4572000" cy="45720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7"/>
                      <a:srcRect/>
                      <a:stretch>
                        <a:fillRect/>
                      </a:stretch>
                    </pic:blipFill>
                    <pic:spPr>
                      <a:xfrm>
                        <a:off x="0" y="0"/>
                        <a:ext cx="4572000" cy="4572000"/>
                      </a:xfrm>
                      <a:prstGeom prst="rect">
                        <a:avLst/>
                      </a:prstGeom>
                      <a:ln/>
                    </pic:spPr>
                  </pic:pic>
                </a:graphicData>
              </a:graphic>
            </wp:inline>
          </w:drawing>
        </w:r>
      </w:del>
    </w:p>
    <w:p w14:paraId="0AFE6910" w14:textId="078D8FBD" w:rsidR="006E2804" w:rsidRDefault="00B3179A">
      <w:pPr>
        <w:spacing w:line="480" w:lineRule="auto"/>
      </w:pPr>
      <w:r>
        <w:rPr>
          <w:rFonts w:ascii="Times New Roman" w:eastAsia="Times New Roman" w:hAnsi="Times New Roman" w:cs="Times New Roman"/>
          <w:b/>
          <w:sz w:val="24"/>
          <w:szCs w:val="24"/>
        </w:rPr>
        <w:t xml:space="preserve">Figure 1. Course </w:t>
      </w:r>
      <w:r w:rsidR="00DC657C">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 xml:space="preserve">ormat </w:t>
      </w:r>
      <w:r w:rsidR="00DC657C">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 xml:space="preserve">reference </w:t>
      </w:r>
      <w:r w:rsidR="00DC657C">
        <w:rPr>
          <w:rFonts w:ascii="Times New Roman" w:eastAsia="Times New Roman" w:hAnsi="Times New Roman" w:cs="Times New Roman"/>
          <w:b/>
          <w:sz w:val="24"/>
          <w:szCs w:val="24"/>
        </w:rPr>
        <w:t>r</w:t>
      </w:r>
      <w:r>
        <w:rPr>
          <w:rFonts w:ascii="Times New Roman" w:eastAsia="Times New Roman" w:hAnsi="Times New Roman" w:cs="Times New Roman"/>
          <w:b/>
          <w:sz w:val="24"/>
          <w:szCs w:val="24"/>
        </w:rPr>
        <w:t xml:space="preserve">easons by </w:t>
      </w:r>
      <w:r w:rsidR="00DC657C">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 xml:space="preserve">referred </w:t>
      </w:r>
      <w:r w:rsidR="00DC657C">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ormat.</w:t>
      </w:r>
      <w:r>
        <w:rPr>
          <w:rFonts w:ascii="Times New Roman" w:eastAsia="Times New Roman" w:hAnsi="Times New Roman" w:cs="Times New Roman"/>
          <w:sz w:val="24"/>
          <w:szCs w:val="24"/>
        </w:rPr>
        <w:t xml:space="preserve">  Combined primary and secondary self-reported reasons for course format preference were extracted from qualitative topic analysis of an open-ended survey item. Among students who preferred the in-person course format, interactivity was mentioned 7 times in response to the open-ended question, “Why did you prefer this format?” Those who preferred the asynchronous online format mentioned its convenience 5 times in response to the open-ended question. Students who preferred the synchronous online format were likely to mention avoiding the commute as a reason for such preference.</w:t>
      </w:r>
    </w:p>
    <w:p w14:paraId="5D11515B" w14:textId="77777777" w:rsidR="006E2804" w:rsidRDefault="006E2804">
      <w:pPr>
        <w:spacing w:line="480" w:lineRule="auto"/>
      </w:pPr>
    </w:p>
    <w:p w14:paraId="7C6AFDA3" w14:textId="6DCD5962" w:rsidR="006E2804" w:rsidRDefault="00B3179A">
      <w:pPr>
        <w:spacing w:line="480" w:lineRule="auto"/>
      </w:pPr>
      <w:r>
        <w:rPr>
          <w:rFonts w:ascii="Times New Roman" w:eastAsia="Times New Roman" w:hAnsi="Times New Roman" w:cs="Times New Roman"/>
          <w:b/>
          <w:sz w:val="24"/>
          <w:szCs w:val="24"/>
        </w:rPr>
        <w:t xml:space="preserve"> </w:t>
      </w:r>
      <w:del w:id="161" w:author="Hunter" w:date="2016-09-15T13:23:00Z">
        <w:r w:rsidDel="006E7B67">
          <w:rPr>
            <w:noProof/>
            <w:lang w:val="en-US" w:eastAsia="en-US"/>
          </w:rPr>
          <w:drawing>
            <wp:inline distT="114300" distB="114300" distL="114300" distR="114300" wp14:anchorId="32CEBD5C" wp14:editId="79EAFC2F">
              <wp:extent cx="5943600" cy="29718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8"/>
                      <a:srcRect/>
                      <a:stretch>
                        <a:fillRect/>
                      </a:stretch>
                    </pic:blipFill>
                    <pic:spPr>
                      <a:xfrm>
                        <a:off x="0" y="0"/>
                        <a:ext cx="5943600" cy="2971800"/>
                      </a:xfrm>
                      <a:prstGeom prst="rect">
                        <a:avLst/>
                      </a:prstGeom>
                      <a:ln/>
                    </pic:spPr>
                  </pic:pic>
                </a:graphicData>
              </a:graphic>
            </wp:inline>
          </w:drawing>
        </w:r>
      </w:del>
    </w:p>
    <w:p w14:paraId="2F915C30" w14:textId="6593417C" w:rsidR="006E2804" w:rsidRDefault="00B3179A">
      <w:pPr>
        <w:spacing w:line="480" w:lineRule="auto"/>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YouTube </w:t>
      </w:r>
      <w:r w:rsidR="00DC657C">
        <w:rPr>
          <w:rFonts w:ascii="Times New Roman" w:eastAsia="Times New Roman" w:hAnsi="Times New Roman" w:cs="Times New Roman"/>
          <w:b/>
          <w:sz w:val="24"/>
          <w:szCs w:val="24"/>
        </w:rPr>
        <w:t>l</w:t>
      </w:r>
      <w:r>
        <w:rPr>
          <w:rFonts w:ascii="Times New Roman" w:eastAsia="Times New Roman" w:hAnsi="Times New Roman" w:cs="Times New Roman"/>
          <w:b/>
          <w:sz w:val="24"/>
          <w:szCs w:val="24"/>
        </w:rPr>
        <w:t xml:space="preserve">ecture </w:t>
      </w:r>
      <w:r w:rsidR="00DC657C">
        <w:rPr>
          <w:rFonts w:ascii="Times New Roman" w:eastAsia="Times New Roman" w:hAnsi="Times New Roman" w:cs="Times New Roman"/>
          <w:b/>
          <w:sz w:val="24"/>
          <w:szCs w:val="24"/>
        </w:rPr>
        <w:t>v</w:t>
      </w:r>
      <w:r>
        <w:rPr>
          <w:rFonts w:ascii="Times New Roman" w:eastAsia="Times New Roman" w:hAnsi="Times New Roman" w:cs="Times New Roman"/>
          <w:b/>
          <w:sz w:val="24"/>
          <w:szCs w:val="24"/>
        </w:rPr>
        <w:t xml:space="preserve">iewing </w:t>
      </w:r>
      <w:r w:rsidR="00DC657C">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 xml:space="preserve">atterns. </w:t>
      </w:r>
      <w:r>
        <w:rPr>
          <w:rFonts w:ascii="Times New Roman" w:eastAsia="Times New Roman" w:hAnsi="Times New Roman" w:cs="Times New Roman"/>
          <w:sz w:val="24"/>
          <w:szCs w:val="24"/>
        </w:rPr>
        <w:t>Shaded peaks reflect increased live-online lecture viewership. Stacked areas show cumulative views per lecture video. An increase in online views for all lectures is observed just before the first exam on March 3rd (indicated by a dashed reference line). Smaller stacked shaded areas reflect asynchronous online viewership of lecture videos with a marked increase in views just before the exam. This pattern of most online attendance occurring during the lecture, followed by low but steady rates of asynchronous viewing and a viewing peak immediately before exam was observed among the remaining video lectures and before the second exam.</w:t>
      </w:r>
    </w:p>
    <w:p w14:paraId="768A6E95" w14:textId="77777777" w:rsidR="006E2804" w:rsidRDefault="00B3179A">
      <w:r>
        <w:br w:type="page"/>
      </w:r>
    </w:p>
    <w:p w14:paraId="37C13F78" w14:textId="77777777" w:rsidR="006E2804" w:rsidRDefault="00B3179A">
      <w:r>
        <w:rPr>
          <w:rFonts w:ascii="Times New Roman" w:eastAsia="Times New Roman" w:hAnsi="Times New Roman" w:cs="Times New Roman"/>
          <w:sz w:val="24"/>
          <w:szCs w:val="24"/>
        </w:rPr>
        <w:lastRenderedPageBreak/>
        <w:t>References</w:t>
      </w:r>
    </w:p>
    <w:p w14:paraId="0BACA375" w14:textId="77777777" w:rsidR="006E2804" w:rsidRDefault="00335FAF">
      <w:pPr>
        <w:widowControl w:val="0"/>
        <w:spacing w:before="240" w:line="480" w:lineRule="auto"/>
        <w:ind w:left="480" w:hanging="480"/>
      </w:pPr>
      <w:hyperlink r:id="rId19">
        <w:r w:rsidR="00B3179A">
          <w:rPr>
            <w:rFonts w:ascii="Times New Roman" w:eastAsia="Times New Roman" w:hAnsi="Times New Roman" w:cs="Times New Roman"/>
            <w:sz w:val="24"/>
            <w:szCs w:val="24"/>
          </w:rPr>
          <w:t xml:space="preserve">Allen, I. E., &amp; Seaman, J. (2008). </w:t>
        </w:r>
      </w:hyperlink>
      <w:hyperlink r:id="rId20">
        <w:r w:rsidR="00B3179A">
          <w:rPr>
            <w:rFonts w:ascii="Times New Roman" w:eastAsia="Times New Roman" w:hAnsi="Times New Roman" w:cs="Times New Roman"/>
            <w:i/>
            <w:sz w:val="24"/>
            <w:szCs w:val="24"/>
          </w:rPr>
          <w:t>Staying the Course: Online Education in the United States, 2008</w:t>
        </w:r>
      </w:hyperlink>
      <w:hyperlink r:id="rId21">
        <w:r w:rsidR="00B3179A">
          <w:rPr>
            <w:rFonts w:ascii="Times New Roman" w:eastAsia="Times New Roman" w:hAnsi="Times New Roman" w:cs="Times New Roman"/>
            <w:sz w:val="24"/>
            <w:szCs w:val="24"/>
          </w:rPr>
          <w:t>. ERIC.</w:t>
        </w:r>
      </w:hyperlink>
    </w:p>
    <w:p w14:paraId="79077034" w14:textId="77777777" w:rsidR="006E2804" w:rsidRDefault="00335FAF">
      <w:pPr>
        <w:widowControl w:val="0"/>
        <w:spacing w:line="480" w:lineRule="auto"/>
        <w:ind w:left="480" w:hanging="480"/>
      </w:pPr>
      <w:hyperlink r:id="rId22">
        <w:r w:rsidR="00B3179A">
          <w:rPr>
            <w:rFonts w:ascii="Times New Roman" w:eastAsia="Times New Roman" w:hAnsi="Times New Roman" w:cs="Times New Roman"/>
            <w:sz w:val="24"/>
            <w:szCs w:val="24"/>
          </w:rPr>
          <w:t xml:space="preserve">Cavanagh, T. (2011, December 15). </w:t>
        </w:r>
      </w:hyperlink>
      <w:hyperlink r:id="rId23">
        <w:r w:rsidR="00B3179A">
          <w:rPr>
            <w:rFonts w:ascii="Times New Roman" w:eastAsia="Times New Roman" w:hAnsi="Times New Roman" w:cs="Times New Roman"/>
            <w:i/>
            <w:sz w:val="24"/>
            <w:szCs w:val="24"/>
          </w:rPr>
          <w:t>The Blended Learning Toolkit: Improving Student Performance and Retention (EDUCAUSE Quarterly) | EDUCAUSE.edu</w:t>
        </w:r>
      </w:hyperlink>
      <w:hyperlink r:id="rId24">
        <w:r w:rsidR="00B3179A">
          <w:rPr>
            <w:rFonts w:ascii="Times New Roman" w:eastAsia="Times New Roman" w:hAnsi="Times New Roman" w:cs="Times New Roman"/>
            <w:sz w:val="24"/>
            <w:szCs w:val="24"/>
          </w:rPr>
          <w:t xml:space="preserve">. </w:t>
        </w:r>
      </w:hyperlink>
      <w:hyperlink r:id="rId25">
        <w:r w:rsidR="00B3179A">
          <w:rPr>
            <w:rFonts w:ascii="Times New Roman" w:eastAsia="Times New Roman" w:hAnsi="Times New Roman" w:cs="Times New Roman"/>
            <w:i/>
            <w:sz w:val="24"/>
            <w:szCs w:val="24"/>
          </w:rPr>
          <w:t>EduCause Review Online</w:t>
        </w:r>
      </w:hyperlink>
      <w:hyperlink r:id="rId26">
        <w:r w:rsidR="00B3179A">
          <w:rPr>
            <w:rFonts w:ascii="Times New Roman" w:eastAsia="Times New Roman" w:hAnsi="Times New Roman" w:cs="Times New Roman"/>
            <w:sz w:val="24"/>
            <w:szCs w:val="24"/>
          </w:rPr>
          <w:t xml:space="preserve">. Retrieved from </w:t>
        </w:r>
      </w:hyperlink>
      <w:hyperlink r:id="rId27">
        <w:r w:rsidR="00B3179A">
          <w:rPr>
            <w:rFonts w:ascii="Times New Roman" w:eastAsia="Times New Roman" w:hAnsi="Times New Roman" w:cs="Times New Roman"/>
            <w:sz w:val="24"/>
            <w:szCs w:val="24"/>
          </w:rPr>
          <w:t>http://www.educause.edu.proxy.wexler.hunter.cuny.edu/ero/article/blended-learning-toolkit-improving-student-performance-and-retention</w:t>
        </w:r>
      </w:hyperlink>
    </w:p>
    <w:p w14:paraId="2D687DA4" w14:textId="77777777" w:rsidR="006E2804" w:rsidRDefault="00335FAF">
      <w:pPr>
        <w:widowControl w:val="0"/>
        <w:spacing w:line="480" w:lineRule="auto"/>
        <w:ind w:left="480" w:hanging="480"/>
      </w:pPr>
      <w:hyperlink r:id="rId28">
        <w:proofErr w:type="spellStart"/>
        <w:r w:rsidR="00B3179A">
          <w:rPr>
            <w:rFonts w:ascii="Times New Roman" w:eastAsia="Times New Roman" w:hAnsi="Times New Roman" w:cs="Times New Roman"/>
            <w:sz w:val="24"/>
            <w:szCs w:val="24"/>
          </w:rPr>
          <w:t>Coogan</w:t>
        </w:r>
        <w:proofErr w:type="spellEnd"/>
        <w:r w:rsidR="00B3179A">
          <w:rPr>
            <w:rFonts w:ascii="Times New Roman" w:eastAsia="Times New Roman" w:hAnsi="Times New Roman" w:cs="Times New Roman"/>
            <w:sz w:val="24"/>
            <w:szCs w:val="24"/>
          </w:rPr>
          <w:t xml:space="preserve">, T. A. (2009). Exploring the hybrid course design for adult learners at the graduate level. </w:t>
        </w:r>
      </w:hyperlink>
      <w:hyperlink r:id="rId29">
        <w:r w:rsidR="00B3179A">
          <w:rPr>
            <w:rFonts w:ascii="Times New Roman" w:eastAsia="Times New Roman" w:hAnsi="Times New Roman" w:cs="Times New Roman"/>
            <w:i/>
            <w:sz w:val="24"/>
            <w:szCs w:val="24"/>
          </w:rPr>
          <w:t>Journal of Online Learning and Teaching / MERLOT</w:t>
        </w:r>
      </w:hyperlink>
      <w:hyperlink r:id="rId30">
        <w:r w:rsidR="00B3179A">
          <w:rPr>
            <w:rFonts w:ascii="Times New Roman" w:eastAsia="Times New Roman" w:hAnsi="Times New Roman" w:cs="Times New Roman"/>
            <w:sz w:val="24"/>
            <w:szCs w:val="24"/>
          </w:rPr>
          <w:t xml:space="preserve">, </w:t>
        </w:r>
      </w:hyperlink>
      <w:hyperlink r:id="rId31">
        <w:r w:rsidR="00B3179A">
          <w:rPr>
            <w:rFonts w:ascii="Times New Roman" w:eastAsia="Times New Roman" w:hAnsi="Times New Roman" w:cs="Times New Roman"/>
            <w:i/>
            <w:sz w:val="24"/>
            <w:szCs w:val="24"/>
          </w:rPr>
          <w:t>5</w:t>
        </w:r>
      </w:hyperlink>
      <w:hyperlink r:id="rId32">
        <w:r w:rsidR="00B3179A">
          <w:rPr>
            <w:rFonts w:ascii="Times New Roman" w:eastAsia="Times New Roman" w:hAnsi="Times New Roman" w:cs="Times New Roman"/>
            <w:sz w:val="24"/>
            <w:szCs w:val="24"/>
          </w:rPr>
          <w:t>, 316–324.</w:t>
        </w:r>
      </w:hyperlink>
    </w:p>
    <w:p w14:paraId="1CA8D512" w14:textId="77777777" w:rsidR="006E2804" w:rsidRDefault="00335FAF">
      <w:pPr>
        <w:widowControl w:val="0"/>
        <w:spacing w:line="480" w:lineRule="auto"/>
        <w:ind w:left="480" w:hanging="480"/>
      </w:pPr>
      <w:hyperlink r:id="rId33">
        <w:r w:rsidR="00B3179A">
          <w:rPr>
            <w:rFonts w:ascii="Times New Roman" w:eastAsia="Times New Roman" w:hAnsi="Times New Roman" w:cs="Times New Roman"/>
            <w:sz w:val="24"/>
            <w:szCs w:val="24"/>
          </w:rPr>
          <w:t xml:space="preserve">Hu, P. J.-H., &amp; Hui, W. (2012). Examining the role of learning engagement in technology-mediated learning and its effects on learning effectiveness and satisfaction. </w:t>
        </w:r>
      </w:hyperlink>
      <w:hyperlink r:id="rId34">
        <w:r w:rsidR="00B3179A">
          <w:rPr>
            <w:rFonts w:ascii="Times New Roman" w:eastAsia="Times New Roman" w:hAnsi="Times New Roman" w:cs="Times New Roman"/>
            <w:i/>
            <w:sz w:val="24"/>
            <w:szCs w:val="24"/>
          </w:rPr>
          <w:t>Decision Support Systems</w:t>
        </w:r>
      </w:hyperlink>
      <w:hyperlink r:id="rId35">
        <w:r w:rsidR="00B3179A">
          <w:rPr>
            <w:rFonts w:ascii="Times New Roman" w:eastAsia="Times New Roman" w:hAnsi="Times New Roman" w:cs="Times New Roman"/>
            <w:sz w:val="24"/>
            <w:szCs w:val="24"/>
          </w:rPr>
          <w:t xml:space="preserve">, </w:t>
        </w:r>
      </w:hyperlink>
      <w:hyperlink r:id="rId36">
        <w:r w:rsidR="00B3179A">
          <w:rPr>
            <w:rFonts w:ascii="Times New Roman" w:eastAsia="Times New Roman" w:hAnsi="Times New Roman" w:cs="Times New Roman"/>
            <w:i/>
            <w:sz w:val="24"/>
            <w:szCs w:val="24"/>
          </w:rPr>
          <w:t>53</w:t>
        </w:r>
      </w:hyperlink>
      <w:hyperlink r:id="rId37">
        <w:r w:rsidR="00B3179A">
          <w:rPr>
            <w:rFonts w:ascii="Times New Roman" w:eastAsia="Times New Roman" w:hAnsi="Times New Roman" w:cs="Times New Roman"/>
            <w:sz w:val="24"/>
            <w:szCs w:val="24"/>
          </w:rPr>
          <w:t>, 782–792.</w:t>
        </w:r>
      </w:hyperlink>
    </w:p>
    <w:p w14:paraId="1402DAE0" w14:textId="77777777" w:rsidR="006E2804" w:rsidRDefault="00335FAF">
      <w:pPr>
        <w:widowControl w:val="0"/>
        <w:spacing w:line="480" w:lineRule="auto"/>
        <w:ind w:left="480" w:hanging="480"/>
      </w:pPr>
      <w:hyperlink r:id="rId38">
        <w:r w:rsidR="00B3179A">
          <w:rPr>
            <w:rFonts w:ascii="Times New Roman" w:eastAsia="Times New Roman" w:hAnsi="Times New Roman" w:cs="Times New Roman"/>
            <w:sz w:val="24"/>
            <w:szCs w:val="24"/>
          </w:rPr>
          <w:t xml:space="preserve">Means, B., Toyama, Y., Murphy, R., </w:t>
        </w:r>
        <w:proofErr w:type="spellStart"/>
        <w:r w:rsidR="00B3179A">
          <w:rPr>
            <w:rFonts w:ascii="Times New Roman" w:eastAsia="Times New Roman" w:hAnsi="Times New Roman" w:cs="Times New Roman"/>
            <w:sz w:val="24"/>
            <w:szCs w:val="24"/>
          </w:rPr>
          <w:t>Bakia</w:t>
        </w:r>
        <w:proofErr w:type="spellEnd"/>
        <w:r w:rsidR="00B3179A">
          <w:rPr>
            <w:rFonts w:ascii="Times New Roman" w:eastAsia="Times New Roman" w:hAnsi="Times New Roman" w:cs="Times New Roman"/>
            <w:sz w:val="24"/>
            <w:szCs w:val="24"/>
          </w:rPr>
          <w:t xml:space="preserve">, M., &amp; Jones, K. (2009). Evaluation of Evidence-Based Practices in Online Learning: A Meta-Analysis and Review of Online Learning Studies. </w:t>
        </w:r>
      </w:hyperlink>
      <w:hyperlink r:id="rId39">
        <w:r w:rsidR="00B3179A">
          <w:rPr>
            <w:rFonts w:ascii="Times New Roman" w:eastAsia="Times New Roman" w:hAnsi="Times New Roman" w:cs="Times New Roman"/>
            <w:i/>
            <w:sz w:val="24"/>
            <w:szCs w:val="24"/>
          </w:rPr>
          <w:t>NIH Guide for Grants and Contracts / U.S. Department of Health, Education, and Welfare</w:t>
        </w:r>
      </w:hyperlink>
      <w:hyperlink r:id="rId40">
        <w:r w:rsidR="00B3179A">
          <w:rPr>
            <w:rFonts w:ascii="Times New Roman" w:eastAsia="Times New Roman" w:hAnsi="Times New Roman" w:cs="Times New Roman"/>
            <w:sz w:val="24"/>
            <w:szCs w:val="24"/>
          </w:rPr>
          <w:t>.</w:t>
        </w:r>
      </w:hyperlink>
    </w:p>
    <w:p w14:paraId="4C9373DA" w14:textId="77777777" w:rsidR="006E2804" w:rsidRDefault="00335FAF">
      <w:pPr>
        <w:widowControl w:val="0"/>
        <w:spacing w:line="480" w:lineRule="auto"/>
        <w:ind w:left="480" w:hanging="480"/>
      </w:pPr>
      <w:hyperlink r:id="rId41">
        <w:r w:rsidR="00B3179A">
          <w:rPr>
            <w:rFonts w:ascii="Times New Roman" w:eastAsia="Times New Roman" w:hAnsi="Times New Roman" w:cs="Times New Roman"/>
            <w:sz w:val="24"/>
            <w:szCs w:val="24"/>
          </w:rPr>
          <w:t>R Core Team. (2014). R: A Language and Environment for Statistical Computing. Vienna, Austria.</w:t>
        </w:r>
      </w:hyperlink>
    </w:p>
    <w:p w14:paraId="4FD0600A" w14:textId="77777777" w:rsidR="006E2804" w:rsidRDefault="00335FAF">
      <w:pPr>
        <w:widowControl w:val="0"/>
        <w:spacing w:line="480" w:lineRule="auto"/>
        <w:ind w:left="480" w:hanging="480"/>
      </w:pPr>
      <w:hyperlink r:id="rId42">
        <w:proofErr w:type="spellStart"/>
        <w:r w:rsidR="00B3179A">
          <w:rPr>
            <w:rFonts w:ascii="Times New Roman" w:eastAsia="Times New Roman" w:hAnsi="Times New Roman" w:cs="Times New Roman"/>
            <w:sz w:val="24"/>
            <w:szCs w:val="24"/>
          </w:rPr>
          <w:t>Shukor</w:t>
        </w:r>
        <w:proofErr w:type="spellEnd"/>
        <w:r w:rsidR="00B3179A">
          <w:rPr>
            <w:rFonts w:ascii="Times New Roman" w:eastAsia="Times New Roman" w:hAnsi="Times New Roman" w:cs="Times New Roman"/>
            <w:sz w:val="24"/>
            <w:szCs w:val="24"/>
          </w:rPr>
          <w:t xml:space="preserve">, N. A., </w:t>
        </w:r>
        <w:proofErr w:type="spellStart"/>
        <w:r w:rsidR="00B3179A">
          <w:rPr>
            <w:rFonts w:ascii="Times New Roman" w:eastAsia="Times New Roman" w:hAnsi="Times New Roman" w:cs="Times New Roman"/>
            <w:sz w:val="24"/>
            <w:szCs w:val="24"/>
          </w:rPr>
          <w:t>Tasir</w:t>
        </w:r>
        <w:proofErr w:type="spellEnd"/>
        <w:r w:rsidR="00B3179A">
          <w:rPr>
            <w:rFonts w:ascii="Times New Roman" w:eastAsia="Times New Roman" w:hAnsi="Times New Roman" w:cs="Times New Roman"/>
            <w:sz w:val="24"/>
            <w:szCs w:val="24"/>
          </w:rPr>
          <w:t xml:space="preserve">, Z., Van der </w:t>
        </w:r>
        <w:proofErr w:type="spellStart"/>
        <w:r w:rsidR="00B3179A">
          <w:rPr>
            <w:rFonts w:ascii="Times New Roman" w:eastAsia="Times New Roman" w:hAnsi="Times New Roman" w:cs="Times New Roman"/>
            <w:sz w:val="24"/>
            <w:szCs w:val="24"/>
          </w:rPr>
          <w:t>Meijden</w:t>
        </w:r>
        <w:proofErr w:type="spellEnd"/>
        <w:r w:rsidR="00B3179A">
          <w:rPr>
            <w:rFonts w:ascii="Times New Roman" w:eastAsia="Times New Roman" w:hAnsi="Times New Roman" w:cs="Times New Roman"/>
            <w:sz w:val="24"/>
            <w:szCs w:val="24"/>
          </w:rPr>
          <w:t xml:space="preserve">, H., &amp; Harun, J. (2014). A Predictive Model to Evaluate Students’ Cognitive Engagement in Online Learning. </w:t>
        </w:r>
      </w:hyperlink>
      <w:hyperlink r:id="rId43">
        <w:r w:rsidR="00B3179A">
          <w:rPr>
            <w:rFonts w:ascii="Times New Roman" w:eastAsia="Times New Roman" w:hAnsi="Times New Roman" w:cs="Times New Roman"/>
            <w:i/>
            <w:sz w:val="24"/>
            <w:szCs w:val="24"/>
          </w:rPr>
          <w:t xml:space="preserve">Procedia - Social and </w:t>
        </w:r>
        <w:proofErr w:type="spellStart"/>
        <w:r w:rsidR="00B3179A">
          <w:rPr>
            <w:rFonts w:ascii="Times New Roman" w:eastAsia="Times New Roman" w:hAnsi="Times New Roman" w:cs="Times New Roman"/>
            <w:i/>
            <w:sz w:val="24"/>
            <w:szCs w:val="24"/>
          </w:rPr>
          <w:t>Behavioral</w:t>
        </w:r>
        <w:proofErr w:type="spellEnd"/>
        <w:r w:rsidR="00B3179A">
          <w:rPr>
            <w:rFonts w:ascii="Times New Roman" w:eastAsia="Times New Roman" w:hAnsi="Times New Roman" w:cs="Times New Roman"/>
            <w:i/>
            <w:sz w:val="24"/>
            <w:szCs w:val="24"/>
          </w:rPr>
          <w:t xml:space="preserve"> Sciences</w:t>
        </w:r>
      </w:hyperlink>
      <w:hyperlink r:id="rId44">
        <w:r w:rsidR="00B3179A">
          <w:rPr>
            <w:rFonts w:ascii="Times New Roman" w:eastAsia="Times New Roman" w:hAnsi="Times New Roman" w:cs="Times New Roman"/>
            <w:sz w:val="24"/>
            <w:szCs w:val="24"/>
          </w:rPr>
          <w:t xml:space="preserve">, </w:t>
        </w:r>
      </w:hyperlink>
      <w:hyperlink r:id="rId45">
        <w:r w:rsidR="00B3179A">
          <w:rPr>
            <w:rFonts w:ascii="Times New Roman" w:eastAsia="Times New Roman" w:hAnsi="Times New Roman" w:cs="Times New Roman"/>
            <w:i/>
            <w:sz w:val="24"/>
            <w:szCs w:val="24"/>
          </w:rPr>
          <w:t>116</w:t>
        </w:r>
      </w:hyperlink>
      <w:hyperlink r:id="rId46">
        <w:r w:rsidR="00B3179A">
          <w:rPr>
            <w:rFonts w:ascii="Times New Roman" w:eastAsia="Times New Roman" w:hAnsi="Times New Roman" w:cs="Times New Roman"/>
            <w:sz w:val="24"/>
            <w:szCs w:val="24"/>
          </w:rPr>
          <w:t>, 4844–4853.</w:t>
        </w:r>
      </w:hyperlink>
    </w:p>
    <w:p w14:paraId="0801446A" w14:textId="77777777" w:rsidR="006E2804" w:rsidRDefault="00335FAF">
      <w:pPr>
        <w:widowControl w:val="0"/>
        <w:spacing w:after="240" w:line="480" w:lineRule="auto"/>
        <w:ind w:left="480" w:hanging="480"/>
      </w:pPr>
      <w:hyperlink r:id="rId47">
        <w:r w:rsidR="00B3179A">
          <w:rPr>
            <w:rFonts w:ascii="Times New Roman" w:eastAsia="Times New Roman" w:hAnsi="Times New Roman" w:cs="Times New Roman"/>
            <w:sz w:val="24"/>
            <w:szCs w:val="24"/>
          </w:rPr>
          <w:t xml:space="preserve">Waldron, L. (2014, January 29). </w:t>
        </w:r>
      </w:hyperlink>
      <w:hyperlink r:id="rId48">
        <w:r w:rsidR="00B3179A">
          <w:rPr>
            <w:rFonts w:ascii="Times New Roman" w:eastAsia="Times New Roman" w:hAnsi="Times New Roman" w:cs="Times New Roman"/>
            <w:i/>
            <w:sz w:val="24"/>
            <w:szCs w:val="24"/>
          </w:rPr>
          <w:t>Hunter College PH750 Spring 2014 YouTube channel</w:t>
        </w:r>
      </w:hyperlink>
      <w:hyperlink r:id="rId49">
        <w:r w:rsidR="00B3179A">
          <w:rPr>
            <w:rFonts w:ascii="Times New Roman" w:eastAsia="Times New Roman" w:hAnsi="Times New Roman" w:cs="Times New Roman"/>
            <w:sz w:val="24"/>
            <w:szCs w:val="24"/>
          </w:rPr>
          <w:t xml:space="preserve">. </w:t>
        </w:r>
      </w:hyperlink>
      <w:hyperlink r:id="rId50">
        <w:r w:rsidR="00B3179A">
          <w:rPr>
            <w:rFonts w:ascii="Times New Roman" w:eastAsia="Times New Roman" w:hAnsi="Times New Roman" w:cs="Times New Roman"/>
            <w:i/>
            <w:sz w:val="24"/>
            <w:szCs w:val="24"/>
          </w:rPr>
          <w:t>YouTube</w:t>
        </w:r>
      </w:hyperlink>
      <w:hyperlink r:id="rId51">
        <w:r w:rsidR="00B3179A">
          <w:rPr>
            <w:rFonts w:ascii="Times New Roman" w:eastAsia="Times New Roman" w:hAnsi="Times New Roman" w:cs="Times New Roman"/>
            <w:sz w:val="24"/>
            <w:szCs w:val="24"/>
          </w:rPr>
          <w:t xml:space="preserve">. YouTube, LLC. San Bruno, CA. Retrieved from </w:t>
        </w:r>
      </w:hyperlink>
      <w:hyperlink r:id="rId52">
        <w:r w:rsidR="00B3179A">
          <w:rPr>
            <w:rFonts w:ascii="Times New Roman" w:eastAsia="Times New Roman" w:hAnsi="Times New Roman" w:cs="Times New Roman"/>
            <w:sz w:val="24"/>
            <w:szCs w:val="24"/>
          </w:rPr>
          <w:t>https://www.youtube.com/user/ph750spring2014</w:t>
        </w:r>
      </w:hyperlink>
    </w:p>
    <w:p w14:paraId="33AA55C0" w14:textId="61CA2DF3" w:rsidR="006E2804" w:rsidRDefault="00335FAF">
      <w:pPr>
        <w:widowControl w:val="0"/>
        <w:spacing w:after="200"/>
      </w:pPr>
      <w:hyperlink r:id="rId53"/>
    </w:p>
    <w:sectPr w:rsidR="006E280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3" w:author="Hollydawn Murray" w:date="2016-09-14T18:17:00Z" w:initials="HM">
    <w:p w14:paraId="33CD6A4E" w14:textId="067ED6D2" w:rsidR="00273757" w:rsidRDefault="00273757">
      <w:pPr>
        <w:pStyle w:val="CommentText"/>
      </w:pPr>
      <w:r>
        <w:rPr>
          <w:rStyle w:val="CommentReference"/>
        </w:rPr>
        <w:annotationRef/>
      </w:r>
      <w:r>
        <w:t>Please provide these under ‘Data availability’, preferably as a txt file.</w:t>
      </w:r>
    </w:p>
  </w:comment>
  <w:comment w:id="75" w:author="Hollydawn Murray" w:date="2016-09-14T18:17:00Z" w:initials="HM">
    <w:p w14:paraId="060956D8" w14:textId="4FAF1416" w:rsidR="008A47A5" w:rsidRDefault="008A47A5">
      <w:pPr>
        <w:pStyle w:val="CommentText"/>
      </w:pPr>
      <w:r>
        <w:rPr>
          <w:rStyle w:val="CommentReference"/>
        </w:rPr>
        <w:annotationRef/>
      </w:r>
      <w:r>
        <w:t>Can you please provide the data in CSV format, under ‘Data availability’?</w:t>
      </w:r>
    </w:p>
  </w:comment>
  <w:comment w:id="73" w:author="Hollydawn Murray" w:date="2016-09-14T18:17:00Z" w:initials="HM">
    <w:p w14:paraId="2301581E" w14:textId="4F488A6C" w:rsidR="00273757" w:rsidRDefault="00273757">
      <w:pPr>
        <w:pStyle w:val="CommentText"/>
      </w:pPr>
      <w:r>
        <w:rPr>
          <w:rStyle w:val="CommentReference"/>
        </w:rPr>
        <w:annotationRef/>
      </w:r>
      <w:r>
        <w:t>Are you referring to the YouTube data here?  Ple</w:t>
      </w:r>
      <w:r w:rsidR="00686339">
        <w:fldChar w:fldCharType="begin"/>
      </w:r>
      <w:r w:rsidR="00686339">
        <w:instrText xml:space="preserve"> LISTNUM </w:instrText>
      </w:r>
      <w:r w:rsidR="00686339">
        <w:fldChar w:fldCharType="end"/>
      </w:r>
      <w:r>
        <w:t>ase also include a method for gathering and analysing the YouTube data.</w:t>
      </w:r>
    </w:p>
  </w:comment>
  <w:comment w:id="80" w:author="Hollydawn Murray" w:date="2016-09-14T18:17:00Z" w:initials="HM">
    <w:p w14:paraId="4BB30B5D" w14:textId="411DB729" w:rsidR="00A1672C" w:rsidRDefault="00A1672C">
      <w:pPr>
        <w:pStyle w:val="CommentText"/>
      </w:pPr>
      <w:r>
        <w:rPr>
          <w:rStyle w:val="CommentReference"/>
        </w:rPr>
        <w:annotationRef/>
      </w:r>
      <w:r>
        <w:t>Also in R?</w:t>
      </w:r>
    </w:p>
  </w:comment>
  <w:comment w:id="81" w:author="Hunter" w:date="2016-09-14T18:17:00Z" w:initials="H">
    <w:p w14:paraId="1709D67F" w14:textId="338B1B03" w:rsidR="0092590E" w:rsidRDefault="0092590E">
      <w:pPr>
        <w:pStyle w:val="CommentText"/>
      </w:pPr>
      <w:r>
        <w:rPr>
          <w:rStyle w:val="CommentReference"/>
        </w:rPr>
        <w:annotationRef/>
      </w:r>
      <w:r>
        <w:t>Yes, all analyses performed were done in R</w:t>
      </w:r>
    </w:p>
  </w:comment>
  <w:comment w:id="83" w:author="Hollydawn Murray" w:date="2016-09-14T18:17:00Z" w:initials="HM">
    <w:p w14:paraId="041704D8" w14:textId="5D1EEF6F" w:rsidR="00FA2808" w:rsidRDefault="00FA2808">
      <w:pPr>
        <w:pStyle w:val="CommentText"/>
      </w:pPr>
      <w:r>
        <w:rPr>
          <w:rStyle w:val="CommentReference"/>
        </w:rPr>
        <w:annotationRef/>
      </w:r>
      <w:r>
        <w:t>Could you please detail this in the Methods?</w:t>
      </w:r>
    </w:p>
  </w:comment>
  <w:comment w:id="86" w:author="Hollydawn Murray" w:date="2016-09-14T18:17:00Z" w:initials="HM">
    <w:p w14:paraId="1E4C14A1" w14:textId="4F3072BB" w:rsidR="00FA2808" w:rsidRDefault="00FA2808">
      <w:pPr>
        <w:pStyle w:val="CommentText"/>
      </w:pPr>
      <w:r>
        <w:rPr>
          <w:rStyle w:val="CommentReference"/>
        </w:rPr>
        <w:annotationRef/>
      </w:r>
      <w:r>
        <w:t>Was power calculated? Could you please include this in the methods and results?</w:t>
      </w:r>
    </w:p>
  </w:comment>
  <w:comment w:id="87" w:author="Hunter" w:date="2016-09-14T18:52:00Z" w:initials="H">
    <w:p w14:paraId="0D787F15" w14:textId="141CACD9" w:rsidR="00A61CDE" w:rsidRDefault="00A61CDE">
      <w:pPr>
        <w:pStyle w:val="CommentText"/>
      </w:pPr>
      <w:r>
        <w:rPr>
          <w:rStyle w:val="CommentReference"/>
        </w:rPr>
        <w:annotationRef/>
      </w:r>
      <w:r>
        <w:t>No, power was not calculated</w:t>
      </w:r>
    </w:p>
  </w:comment>
  <w:comment w:id="92" w:author="Hollydawn Murray" w:date="2016-09-14T18:17:00Z" w:initials="HM">
    <w:p w14:paraId="50514652" w14:textId="77777777" w:rsidR="00AB58E2" w:rsidRDefault="00AB58E2">
      <w:pPr>
        <w:pStyle w:val="CommentText"/>
      </w:pPr>
      <w:r>
        <w:rPr>
          <w:rStyle w:val="CommentReference"/>
        </w:rPr>
        <w:annotationRef/>
      </w:r>
      <w:r>
        <w:t>Please complete these sections (see email).</w:t>
      </w:r>
    </w:p>
  </w:comment>
  <w:comment w:id="155" w:author="Hollydawn Murray" w:date="2016-09-14T18:17:00Z" w:initials="HM">
    <w:p w14:paraId="06F8A152" w14:textId="7FA87965" w:rsidR="008A47A5" w:rsidRDefault="008A47A5">
      <w:pPr>
        <w:pStyle w:val="CommentText"/>
      </w:pPr>
      <w:r>
        <w:rPr>
          <w:rStyle w:val="CommentReference"/>
        </w:rPr>
        <w:annotationRef/>
      </w:r>
      <w:r>
        <w:t>Could you please provide this as a txt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CD6A4E" w15:done="0"/>
  <w15:commentEx w15:paraId="060956D8" w15:done="0"/>
  <w15:commentEx w15:paraId="2301581E" w15:done="0"/>
  <w15:commentEx w15:paraId="4BB30B5D" w15:done="0"/>
  <w15:commentEx w15:paraId="1709D67F" w15:done="0"/>
  <w15:commentEx w15:paraId="041704D8" w15:done="0"/>
  <w15:commentEx w15:paraId="1E4C14A1" w15:done="0"/>
  <w15:commentEx w15:paraId="0D787F15" w15:done="0"/>
  <w15:commentEx w15:paraId="50514652" w15:done="0"/>
  <w15:commentEx w15:paraId="06F8A1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nter">
    <w15:presenceInfo w15:providerId="None" w15:userId="Hunter"/>
  </w15:person>
  <w15:person w15:author="Hollydawn Murray">
    <w15:presenceInfo w15:providerId="AD" w15:userId="S-1-5-21-1892611463-1087855060-2394313096-84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activeWritingStyle w:appName="MSWord" w:lang="en-GB" w:vendorID="64" w:dllVersion="131078" w:nlCheck="1" w:checkStyle="0"/>
  <w:proofState w:spelling="clean" w:grammar="clean"/>
  <w:trackRevisions/>
  <w:defaultTabStop w:val="720"/>
  <w:characterSpacingControl w:val="doNotCompress"/>
  <w:compat>
    <w:compatSetting w:name="compatibilityMode" w:uri="http://schemas.microsoft.com/office/word" w:val="14"/>
  </w:compat>
  <w:rsids>
    <w:rsidRoot w:val="006E2804"/>
    <w:rsid w:val="002516A2"/>
    <w:rsid w:val="00273757"/>
    <w:rsid w:val="002F1CF3"/>
    <w:rsid w:val="00335FAF"/>
    <w:rsid w:val="003B2185"/>
    <w:rsid w:val="004A20B4"/>
    <w:rsid w:val="005B27A5"/>
    <w:rsid w:val="00637B54"/>
    <w:rsid w:val="00686339"/>
    <w:rsid w:val="006B06DD"/>
    <w:rsid w:val="006D1FAE"/>
    <w:rsid w:val="006E2804"/>
    <w:rsid w:val="006E7B67"/>
    <w:rsid w:val="00730089"/>
    <w:rsid w:val="007C3353"/>
    <w:rsid w:val="008A47A5"/>
    <w:rsid w:val="0092590E"/>
    <w:rsid w:val="0094198A"/>
    <w:rsid w:val="009845A0"/>
    <w:rsid w:val="00A1672C"/>
    <w:rsid w:val="00A61CDE"/>
    <w:rsid w:val="00AB58E2"/>
    <w:rsid w:val="00B3179A"/>
    <w:rsid w:val="00BF5BC2"/>
    <w:rsid w:val="00C42046"/>
    <w:rsid w:val="00DC657C"/>
    <w:rsid w:val="00F06599"/>
    <w:rsid w:val="00F95262"/>
    <w:rsid w:val="00FA28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CBB6"/>
  <w15:docId w15:val="{AD3204FF-A6A4-420A-A3BA-03D39183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character" w:styleId="CommentReference">
    <w:name w:val="annotation reference"/>
    <w:basedOn w:val="DefaultParagraphFont"/>
    <w:uiPriority w:val="99"/>
    <w:semiHidden/>
    <w:unhideWhenUsed/>
    <w:rsid w:val="00AB58E2"/>
    <w:rPr>
      <w:sz w:val="16"/>
      <w:szCs w:val="16"/>
    </w:rPr>
  </w:style>
  <w:style w:type="paragraph" w:styleId="CommentText">
    <w:name w:val="annotation text"/>
    <w:basedOn w:val="Normal"/>
    <w:link w:val="CommentTextChar"/>
    <w:uiPriority w:val="99"/>
    <w:semiHidden/>
    <w:unhideWhenUsed/>
    <w:rsid w:val="00AB58E2"/>
    <w:pPr>
      <w:spacing w:line="240" w:lineRule="auto"/>
    </w:pPr>
    <w:rPr>
      <w:sz w:val="20"/>
      <w:szCs w:val="20"/>
    </w:rPr>
  </w:style>
  <w:style w:type="character" w:customStyle="1" w:styleId="CommentTextChar">
    <w:name w:val="Comment Text Char"/>
    <w:basedOn w:val="DefaultParagraphFont"/>
    <w:link w:val="CommentText"/>
    <w:uiPriority w:val="99"/>
    <w:semiHidden/>
    <w:rsid w:val="00AB58E2"/>
    <w:rPr>
      <w:sz w:val="20"/>
      <w:szCs w:val="20"/>
    </w:rPr>
  </w:style>
  <w:style w:type="paragraph" w:styleId="CommentSubject">
    <w:name w:val="annotation subject"/>
    <w:basedOn w:val="CommentText"/>
    <w:next w:val="CommentText"/>
    <w:link w:val="CommentSubjectChar"/>
    <w:uiPriority w:val="99"/>
    <w:semiHidden/>
    <w:unhideWhenUsed/>
    <w:rsid w:val="00AB58E2"/>
    <w:rPr>
      <w:b/>
      <w:bCs/>
    </w:rPr>
  </w:style>
  <w:style w:type="character" w:customStyle="1" w:styleId="CommentSubjectChar">
    <w:name w:val="Comment Subject Char"/>
    <w:basedOn w:val="CommentTextChar"/>
    <w:link w:val="CommentSubject"/>
    <w:uiPriority w:val="99"/>
    <w:semiHidden/>
    <w:rsid w:val="00AB58E2"/>
    <w:rPr>
      <w:b/>
      <w:bCs/>
      <w:sz w:val="20"/>
      <w:szCs w:val="20"/>
    </w:rPr>
  </w:style>
  <w:style w:type="paragraph" w:styleId="BalloonText">
    <w:name w:val="Balloon Text"/>
    <w:basedOn w:val="Normal"/>
    <w:link w:val="BalloonTextChar"/>
    <w:uiPriority w:val="99"/>
    <w:semiHidden/>
    <w:unhideWhenUsed/>
    <w:rsid w:val="00AB58E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8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paperpile.com/c/szHzr2/I1eod+tFzGa" TargetMode="External"/><Relationship Id="rId18" Type="http://schemas.openxmlformats.org/officeDocument/2006/relationships/image" Target="media/image2.png"/><Relationship Id="rId26" Type="http://schemas.openxmlformats.org/officeDocument/2006/relationships/hyperlink" Target="http://paperpile.com/b/szHzr2/8XEBo" TargetMode="External"/><Relationship Id="rId39" Type="http://schemas.openxmlformats.org/officeDocument/2006/relationships/hyperlink" Target="http://paperpile.com/b/szHzr2/Karxn" TargetMode="External"/><Relationship Id="rId21" Type="http://schemas.openxmlformats.org/officeDocument/2006/relationships/hyperlink" Target="http://paperpile.com/b/szHzr2/Nf5QV" TargetMode="External"/><Relationship Id="rId34" Type="http://schemas.openxmlformats.org/officeDocument/2006/relationships/hyperlink" Target="http://paperpile.com/b/szHzr2/I1eod" TargetMode="External"/><Relationship Id="rId42" Type="http://schemas.openxmlformats.org/officeDocument/2006/relationships/hyperlink" Target="http://paperpile.com/b/szHzr2/tFzGa" TargetMode="External"/><Relationship Id="rId47" Type="http://schemas.openxmlformats.org/officeDocument/2006/relationships/hyperlink" Target="http://paperpile.com/b/szHzr2/moJV" TargetMode="External"/><Relationship Id="rId50" Type="http://schemas.openxmlformats.org/officeDocument/2006/relationships/hyperlink" Target="http://paperpile.com/b/szHzr2/moJV" TargetMode="External"/><Relationship Id="rId55" Type="http://schemas.microsoft.com/office/2011/relationships/people" Target="people.xml"/><Relationship Id="rId7" Type="http://schemas.openxmlformats.org/officeDocument/2006/relationships/hyperlink" Target="https://paperpile.com/c/szHzr2/8XEBo" TargetMode="External"/><Relationship Id="rId12" Type="http://schemas.openxmlformats.org/officeDocument/2006/relationships/hyperlink" Target="https://paperpile.com/c/szHzr2/OdB2y+I1eod" TargetMode="External"/><Relationship Id="rId17" Type="http://schemas.openxmlformats.org/officeDocument/2006/relationships/image" Target="media/image1.png"/><Relationship Id="rId25" Type="http://schemas.openxmlformats.org/officeDocument/2006/relationships/hyperlink" Target="http://paperpile.com/b/szHzr2/8XEBo" TargetMode="External"/><Relationship Id="rId33" Type="http://schemas.openxmlformats.org/officeDocument/2006/relationships/hyperlink" Target="http://paperpile.com/b/szHzr2/I1eod" TargetMode="External"/><Relationship Id="rId38" Type="http://schemas.openxmlformats.org/officeDocument/2006/relationships/hyperlink" Target="http://paperpile.com/b/szHzr2/Karxn" TargetMode="External"/><Relationship Id="rId46" Type="http://schemas.openxmlformats.org/officeDocument/2006/relationships/hyperlink" Target="http://paperpile.com/b/szHzr2/tFzGa" TargetMode="External"/><Relationship Id="rId2" Type="http://schemas.openxmlformats.org/officeDocument/2006/relationships/styles" Target="styles.xml"/><Relationship Id="rId16" Type="http://schemas.openxmlformats.org/officeDocument/2006/relationships/hyperlink" Target="https://paperpile.com/c/szHzr2/dI7F" TargetMode="External"/><Relationship Id="rId20" Type="http://schemas.openxmlformats.org/officeDocument/2006/relationships/hyperlink" Target="http://paperpile.com/b/szHzr2/Nf5QV" TargetMode="External"/><Relationship Id="rId29" Type="http://schemas.openxmlformats.org/officeDocument/2006/relationships/hyperlink" Target="http://paperpile.com/b/szHzr2/OdB2y" TargetMode="External"/><Relationship Id="rId41" Type="http://schemas.openxmlformats.org/officeDocument/2006/relationships/hyperlink" Target="http://paperpile.com/b/szHzr2/dI7F"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aperpile.com/c/szHzr2/Nf5QV" TargetMode="External"/><Relationship Id="rId11" Type="http://schemas.openxmlformats.org/officeDocument/2006/relationships/hyperlink" Target="https://paperpile.com/c/szHzr2/OdB2y" TargetMode="External"/><Relationship Id="rId24" Type="http://schemas.openxmlformats.org/officeDocument/2006/relationships/hyperlink" Target="http://paperpile.com/b/szHzr2/8XEBo" TargetMode="External"/><Relationship Id="rId32" Type="http://schemas.openxmlformats.org/officeDocument/2006/relationships/hyperlink" Target="http://paperpile.com/b/szHzr2/OdB2y" TargetMode="External"/><Relationship Id="rId37" Type="http://schemas.openxmlformats.org/officeDocument/2006/relationships/hyperlink" Target="http://paperpile.com/b/szHzr2/I1eod" TargetMode="External"/><Relationship Id="rId40" Type="http://schemas.openxmlformats.org/officeDocument/2006/relationships/hyperlink" Target="http://paperpile.com/b/szHzr2/Karxn" TargetMode="External"/><Relationship Id="rId45" Type="http://schemas.openxmlformats.org/officeDocument/2006/relationships/hyperlink" Target="http://paperpile.com/b/szHzr2/tFzGa" TargetMode="External"/><Relationship Id="rId53" Type="http://schemas.openxmlformats.org/officeDocument/2006/relationships/hyperlink" Target="http://paperpile.com/b/kKT2UU/hNuU" TargetMode="External"/><Relationship Id="rId5" Type="http://schemas.openxmlformats.org/officeDocument/2006/relationships/hyperlink" Target="https://paperpile.com/c/szHzr2/8XEBo+Karxn" TargetMode="External"/><Relationship Id="rId15" Type="http://schemas.microsoft.com/office/2011/relationships/commentsExtended" Target="commentsExtended.xml"/><Relationship Id="rId23" Type="http://schemas.openxmlformats.org/officeDocument/2006/relationships/hyperlink" Target="http://paperpile.com/b/szHzr2/8XEBo" TargetMode="External"/><Relationship Id="rId28" Type="http://schemas.openxmlformats.org/officeDocument/2006/relationships/hyperlink" Target="http://paperpile.com/b/szHzr2/OdB2y" TargetMode="External"/><Relationship Id="rId36" Type="http://schemas.openxmlformats.org/officeDocument/2006/relationships/hyperlink" Target="http://paperpile.com/b/szHzr2/I1eod" TargetMode="External"/><Relationship Id="rId49" Type="http://schemas.openxmlformats.org/officeDocument/2006/relationships/hyperlink" Target="http://paperpile.com/b/szHzr2/moJV" TargetMode="External"/><Relationship Id="rId10" Type="http://schemas.openxmlformats.org/officeDocument/2006/relationships/hyperlink" Target="https://paperpile.com/c/szHzr2/OdB2y" TargetMode="External"/><Relationship Id="rId19" Type="http://schemas.openxmlformats.org/officeDocument/2006/relationships/hyperlink" Target="http://paperpile.com/b/szHzr2/Nf5QV" TargetMode="External"/><Relationship Id="rId31" Type="http://schemas.openxmlformats.org/officeDocument/2006/relationships/hyperlink" Target="http://paperpile.com/b/szHzr2/OdB2y" TargetMode="External"/><Relationship Id="rId44" Type="http://schemas.openxmlformats.org/officeDocument/2006/relationships/hyperlink" Target="http://paperpile.com/b/szHzr2/tFzGa" TargetMode="External"/><Relationship Id="rId52" Type="http://schemas.openxmlformats.org/officeDocument/2006/relationships/hyperlink" Target="https://www.youtube.com/user/ph750spring2014" TargetMode="External"/><Relationship Id="rId4" Type="http://schemas.openxmlformats.org/officeDocument/2006/relationships/webSettings" Target="webSettings.xml"/><Relationship Id="rId9" Type="http://schemas.openxmlformats.org/officeDocument/2006/relationships/hyperlink" Target="https://paperpile.com/c/kKT2UU/nmT7" TargetMode="External"/><Relationship Id="rId14" Type="http://schemas.openxmlformats.org/officeDocument/2006/relationships/comments" Target="comments.xml"/><Relationship Id="rId22" Type="http://schemas.openxmlformats.org/officeDocument/2006/relationships/hyperlink" Target="http://paperpile.com/b/szHzr2/8XEBo" TargetMode="External"/><Relationship Id="rId27" Type="http://schemas.openxmlformats.org/officeDocument/2006/relationships/hyperlink" Target="http://www.educause.edu.proxy.wexler.hunter.cuny.edu/ero/article/blended-learning-toolkit-improving-student-performance-and-retention" TargetMode="External"/><Relationship Id="rId30" Type="http://schemas.openxmlformats.org/officeDocument/2006/relationships/hyperlink" Target="http://paperpile.com/b/szHzr2/OdB2y" TargetMode="External"/><Relationship Id="rId35" Type="http://schemas.openxmlformats.org/officeDocument/2006/relationships/hyperlink" Target="http://paperpile.com/b/szHzr2/I1eod" TargetMode="External"/><Relationship Id="rId43" Type="http://schemas.openxmlformats.org/officeDocument/2006/relationships/hyperlink" Target="http://paperpile.com/b/szHzr2/tFzGa" TargetMode="External"/><Relationship Id="rId48" Type="http://schemas.openxmlformats.org/officeDocument/2006/relationships/hyperlink" Target="http://paperpile.com/b/szHzr2/moJV" TargetMode="External"/><Relationship Id="rId56" Type="http://schemas.openxmlformats.org/officeDocument/2006/relationships/theme" Target="theme/theme1.xml"/><Relationship Id="rId8" Type="http://schemas.openxmlformats.org/officeDocument/2006/relationships/hyperlink" Target="https://paperpile.com/c/szHzr2/Karxn" TargetMode="External"/><Relationship Id="rId51" Type="http://schemas.openxmlformats.org/officeDocument/2006/relationships/hyperlink" Target="http://paperpile.com/b/szHzr2/moJV"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16</Pages>
  <Words>3669</Words>
  <Characters>20918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Hunter</cp:lastModifiedBy>
  <cp:revision>9</cp:revision>
  <dcterms:created xsi:type="dcterms:W3CDTF">2016-09-14T20:52:00Z</dcterms:created>
  <dcterms:modified xsi:type="dcterms:W3CDTF">2016-09-15T21:55:00Z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Id">
    <vt:lpwstr>http://www.zotero.org/styles/vancouver</vt:lpwstr>
  </property>
</Properties>
</file>